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6871" w14:textId="77777777" w:rsidR="00B93677" w:rsidRDefault="0016061B">
      <w:pPr>
        <w:jc w:val="center"/>
        <w:rPr>
          <w:rFonts w:ascii="Times New Roman" w:eastAsia="Times New Roman" w:hAnsi="Times New Roman" w:cs="Times New Roman"/>
          <w:b/>
          <w:sz w:val="36"/>
          <w:szCs w:val="36"/>
        </w:rPr>
      </w:pPr>
      <w:commentRangeStart w:id="0"/>
      <w:r>
        <w:rPr>
          <w:rFonts w:ascii="Times New Roman" w:eastAsia="Times New Roman" w:hAnsi="Times New Roman" w:cs="Times New Roman"/>
          <w:b/>
          <w:sz w:val="36"/>
          <w:szCs w:val="36"/>
        </w:rPr>
        <w:t>Prediction Churn Reduction</w:t>
      </w:r>
      <w:commentRangeEnd w:id="0"/>
      <w:r w:rsidR="003175D5">
        <w:rPr>
          <w:rStyle w:val="CommentReference"/>
        </w:rPr>
        <w:commentReference w:id="0"/>
      </w:r>
    </w:p>
    <w:p w14:paraId="3F316872" w14:textId="77777777" w:rsidR="00B93677" w:rsidRDefault="0016061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Bhantana</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Bizhanov</w:t>
      </w:r>
      <w:proofErr w:type="spellEnd"/>
      <w:r>
        <w:rPr>
          <w:rFonts w:ascii="Times New Roman" w:eastAsia="Times New Roman" w:hAnsi="Times New Roman" w:cs="Times New Roman"/>
          <w:sz w:val="24"/>
          <w:szCs w:val="24"/>
        </w:rPr>
        <w:t xml:space="preserve"> D., Harutyunyan T., Kishore S.</w:t>
      </w:r>
    </w:p>
    <w:p w14:paraId="3F316873" w14:textId="77777777" w:rsidR="00B93677" w:rsidRDefault="00B93677">
      <w:pPr>
        <w:rPr>
          <w:rFonts w:ascii="Times New Roman" w:eastAsia="Times New Roman" w:hAnsi="Times New Roman" w:cs="Times New Roman"/>
          <w:b/>
          <w:sz w:val="28"/>
          <w:szCs w:val="28"/>
        </w:rPr>
      </w:pPr>
    </w:p>
    <w:p w14:paraId="3F316874" w14:textId="77777777" w:rsidR="00B93677" w:rsidRDefault="0016061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Motivation</w:t>
      </w:r>
    </w:p>
    <w:p w14:paraId="3F316875" w14:textId="4F4F6F2A" w:rsidR="00B93677" w:rsidRDefault="0016061B">
      <w:pPr>
        <w:spacing w:line="360" w:lineRule="auto"/>
        <w:ind w:firstLine="720"/>
        <w:rPr>
          <w:rFonts w:ascii="Times New Roman" w:eastAsia="Times New Roman" w:hAnsi="Times New Roman" w:cs="Times New Roman"/>
          <w:sz w:val="24"/>
          <w:szCs w:val="24"/>
        </w:rPr>
        <w:pPrChange w:id="1" w:author="Ryan Huang" w:date="2022-11-07T15:49:00Z">
          <w:pPr>
            <w:spacing w:line="360" w:lineRule="auto"/>
          </w:pPr>
        </w:pPrChange>
      </w:pPr>
      <w:del w:id="2" w:author="Ryan Huang" w:date="2022-11-07T15:51:00Z">
        <w:r w:rsidDel="00C469C5">
          <w:rPr>
            <w:rFonts w:ascii="Times New Roman" w:eastAsia="Times New Roman" w:hAnsi="Times New Roman" w:cs="Times New Roman"/>
            <w:sz w:val="24"/>
            <w:szCs w:val="24"/>
          </w:rPr>
          <w:delText xml:space="preserve">The role of machine learning has been drastically increasing in the last decade. </w:delText>
        </w:r>
      </w:del>
      <w:r>
        <w:rPr>
          <w:rFonts w:ascii="Times New Roman" w:eastAsia="Times New Roman" w:hAnsi="Times New Roman" w:cs="Times New Roman"/>
          <w:sz w:val="24"/>
          <w:szCs w:val="24"/>
        </w:rPr>
        <w:t>It is hard to imagine the modern world without</w:t>
      </w:r>
      <w:del w:id="3" w:author="Ryan Huang" w:date="2022-11-07T15:52:00Z">
        <w:r w:rsidDel="00C469C5">
          <w:rPr>
            <w:rFonts w:ascii="Times New Roman" w:eastAsia="Times New Roman" w:hAnsi="Times New Roman" w:cs="Times New Roman"/>
            <w:sz w:val="24"/>
            <w:szCs w:val="24"/>
          </w:rPr>
          <w:delText xml:space="preserve"> </w:delText>
        </w:r>
      </w:del>
      <w:del w:id="4" w:author="Ryan Huang" w:date="2022-11-07T15:51:00Z">
        <w:r w:rsidDel="00C469C5">
          <w:rPr>
            <w:rFonts w:ascii="Times New Roman" w:eastAsia="Times New Roman" w:hAnsi="Times New Roman" w:cs="Times New Roman"/>
            <w:sz w:val="24"/>
            <w:szCs w:val="24"/>
          </w:rPr>
          <w:delText>this technology anymore</w:delText>
        </w:r>
      </w:del>
      <w:ins w:id="5" w:author="Ryan Huang" w:date="2022-11-07T15:51:00Z">
        <w:r w:rsidR="00C469C5">
          <w:rPr>
            <w:rFonts w:ascii="Times New Roman" w:eastAsia="Times New Roman" w:hAnsi="Times New Roman" w:cs="Times New Roman"/>
            <w:sz w:val="24"/>
            <w:szCs w:val="24"/>
          </w:rPr>
          <w:t xml:space="preserve"> machine learning algorithms, which are </w:t>
        </w:r>
      </w:ins>
      <w:del w:id="6" w:author="Ryan Huang" w:date="2022-11-07T15:51:00Z">
        <w:r w:rsidDel="00C469C5">
          <w:rPr>
            <w:rFonts w:ascii="Times New Roman" w:eastAsia="Times New Roman" w:hAnsi="Times New Roman" w:cs="Times New Roman"/>
            <w:sz w:val="24"/>
            <w:szCs w:val="24"/>
          </w:rPr>
          <w:delText xml:space="preserve">. Machine learning algorithms are </w:delText>
        </w:r>
      </w:del>
      <w:r>
        <w:rPr>
          <w:rFonts w:ascii="Times New Roman" w:eastAsia="Times New Roman" w:hAnsi="Times New Roman" w:cs="Times New Roman"/>
          <w:sz w:val="24"/>
          <w:szCs w:val="24"/>
        </w:rPr>
        <w:t xml:space="preserve">used ubiquitously in many </w:t>
      </w:r>
      <w:del w:id="7" w:author="Ryan Huang" w:date="2022-11-07T15:51:00Z">
        <w:r w:rsidDel="00C469C5">
          <w:rPr>
            <w:rFonts w:ascii="Times New Roman" w:eastAsia="Times New Roman" w:hAnsi="Times New Roman" w:cs="Times New Roman"/>
            <w:sz w:val="24"/>
            <w:szCs w:val="24"/>
          </w:rPr>
          <w:delText>areas</w:delText>
        </w:r>
      </w:del>
      <w:ins w:id="8" w:author="Ryan Huang" w:date="2022-11-07T15:51:00Z">
        <w:r w:rsidR="00C469C5">
          <w:rPr>
            <w:rFonts w:ascii="Times New Roman" w:eastAsia="Times New Roman" w:hAnsi="Times New Roman" w:cs="Times New Roman"/>
            <w:sz w:val="24"/>
            <w:szCs w:val="24"/>
          </w:rPr>
          <w:t>industries</w:t>
        </w:r>
      </w:ins>
      <w:r>
        <w:rPr>
          <w:rFonts w:ascii="Times New Roman" w:eastAsia="Times New Roman" w:hAnsi="Times New Roman" w:cs="Times New Roman"/>
          <w:sz w:val="24"/>
          <w:szCs w:val="24"/>
        </w:rPr>
        <w:t xml:space="preserve">. For instance, banks use predictive algorithms to score their clients and assess risks. IT giants such as Google and Amazon use complex Deep Neural Networks as essential components of their services - Google Translate, Alexa, Google Photos, self-driving cars, and others. As </w:t>
      </w:r>
      <w:del w:id="9" w:author="Ryan Huang" w:date="2022-11-07T15:53:00Z">
        <w:r w:rsidDel="00AE0DFD">
          <w:rPr>
            <w:rFonts w:ascii="Times New Roman" w:eastAsia="Times New Roman" w:hAnsi="Times New Roman" w:cs="Times New Roman"/>
            <w:sz w:val="24"/>
            <w:szCs w:val="24"/>
          </w:rPr>
          <w:delText xml:space="preserve">the digital component of </w:delText>
        </w:r>
      </w:del>
      <w:r>
        <w:rPr>
          <w:rFonts w:ascii="Times New Roman" w:eastAsia="Times New Roman" w:hAnsi="Times New Roman" w:cs="Times New Roman"/>
          <w:sz w:val="24"/>
          <w:szCs w:val="24"/>
        </w:rPr>
        <w:t xml:space="preserve">our lives </w:t>
      </w:r>
      <w:del w:id="10" w:author="Ryan Huang" w:date="2022-11-07T15:52:00Z">
        <w:r w:rsidDel="009D62A8">
          <w:rPr>
            <w:rFonts w:ascii="Times New Roman" w:eastAsia="Times New Roman" w:hAnsi="Times New Roman" w:cs="Times New Roman"/>
            <w:sz w:val="24"/>
            <w:szCs w:val="24"/>
          </w:rPr>
          <w:delText xml:space="preserve">is </w:delText>
        </w:r>
      </w:del>
      <w:r>
        <w:rPr>
          <w:rFonts w:ascii="Times New Roman" w:eastAsia="Times New Roman" w:hAnsi="Times New Roman" w:cs="Times New Roman"/>
          <w:sz w:val="24"/>
          <w:szCs w:val="24"/>
        </w:rPr>
        <w:t>becom</w:t>
      </w:r>
      <w:ins w:id="11" w:author="Ryan Huang" w:date="2022-11-07T15:52:00Z">
        <w:r w:rsidR="009D62A8">
          <w:rPr>
            <w:rFonts w:ascii="Times New Roman" w:eastAsia="Times New Roman" w:hAnsi="Times New Roman" w:cs="Times New Roman"/>
            <w:sz w:val="24"/>
            <w:szCs w:val="24"/>
          </w:rPr>
          <w:t>e</w:t>
        </w:r>
      </w:ins>
      <w:del w:id="12" w:author="Ryan Huang" w:date="2022-11-07T15:52:00Z">
        <w:r w:rsidDel="009D62A8">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del w:id="13" w:author="Ryan Huang" w:date="2022-11-07T15:53:00Z">
        <w:r w:rsidDel="00AE0DFD">
          <w:rPr>
            <w:rFonts w:ascii="Times New Roman" w:eastAsia="Times New Roman" w:hAnsi="Times New Roman" w:cs="Times New Roman"/>
            <w:sz w:val="24"/>
            <w:szCs w:val="24"/>
          </w:rPr>
          <w:delText>dominant</w:delText>
        </w:r>
      </w:del>
      <w:ins w:id="14" w:author="Ryan Huang" w:date="2022-11-07T15:53:00Z">
        <w:r w:rsidR="00AE0DFD">
          <w:rPr>
            <w:rFonts w:ascii="Times New Roman" w:eastAsia="Times New Roman" w:hAnsi="Times New Roman" w:cs="Times New Roman"/>
            <w:sz w:val="24"/>
            <w:szCs w:val="24"/>
          </w:rPr>
          <w:t>more digital</w:t>
        </w:r>
      </w:ins>
      <w:r>
        <w:rPr>
          <w:rFonts w:ascii="Times New Roman" w:eastAsia="Times New Roman" w:hAnsi="Times New Roman" w:cs="Times New Roman"/>
          <w:sz w:val="24"/>
          <w:szCs w:val="24"/>
        </w:rPr>
        <w:t xml:space="preserve">, </w:t>
      </w:r>
      <w:del w:id="15" w:author="Ryan Huang" w:date="2022-11-07T15:52:00Z">
        <w:r w:rsidDel="009D62A8">
          <w:rPr>
            <w:rFonts w:ascii="Times New Roman" w:eastAsia="Times New Roman" w:hAnsi="Times New Roman" w:cs="Times New Roman"/>
            <w:sz w:val="24"/>
            <w:szCs w:val="24"/>
          </w:rPr>
          <w:delText xml:space="preserve">the importance of </w:delText>
        </w:r>
      </w:del>
      <w:r>
        <w:rPr>
          <w:rFonts w:ascii="Times New Roman" w:eastAsia="Times New Roman" w:hAnsi="Times New Roman" w:cs="Times New Roman"/>
          <w:sz w:val="24"/>
          <w:szCs w:val="24"/>
        </w:rPr>
        <w:t xml:space="preserve">cybersecurity becomes more </w:t>
      </w:r>
      <w:del w:id="16" w:author="Ryan Huang" w:date="2022-11-07T15:53:00Z">
        <w:r w:rsidDel="00AE0DFD">
          <w:rPr>
            <w:rFonts w:ascii="Times New Roman" w:eastAsia="Times New Roman" w:hAnsi="Times New Roman" w:cs="Times New Roman"/>
            <w:sz w:val="24"/>
            <w:szCs w:val="24"/>
          </w:rPr>
          <w:delText>prominent</w:delText>
        </w:r>
      </w:del>
      <w:ins w:id="17" w:author="Ryan Huang" w:date="2022-11-07T15:53:00Z">
        <w:r w:rsidR="00AE0DFD">
          <w:rPr>
            <w:rFonts w:ascii="Times New Roman" w:eastAsia="Times New Roman" w:hAnsi="Times New Roman" w:cs="Times New Roman"/>
            <w:sz w:val="24"/>
            <w:szCs w:val="24"/>
          </w:rPr>
          <w:t>necessary</w:t>
        </w:r>
      </w:ins>
      <w:r>
        <w:rPr>
          <w:rFonts w:ascii="Times New Roman" w:eastAsia="Times New Roman" w:hAnsi="Times New Roman" w:cs="Times New Roman"/>
          <w:sz w:val="24"/>
          <w:szCs w:val="24"/>
        </w:rPr>
        <w:t xml:space="preserve">. </w:t>
      </w:r>
      <w:del w:id="18" w:author="Ryan Huang" w:date="2022-11-07T15:53:00Z">
        <w:r w:rsidDel="0022077E">
          <w:rPr>
            <w:rFonts w:ascii="Times New Roman" w:eastAsia="Times New Roman" w:hAnsi="Times New Roman" w:cs="Times New Roman"/>
            <w:sz w:val="24"/>
            <w:szCs w:val="24"/>
          </w:rPr>
          <w:delText>Being an extremely flexible tool, machine learning is used in many different contexts starting from simple spam filters and ending with sophisticated methods to detect suspicious activity which helps to</w:delText>
        </w:r>
      </w:del>
      <w:ins w:id="19" w:author="Ryan Huang" w:date="2022-11-07T15:53:00Z">
        <w:r w:rsidR="0022077E">
          <w:rPr>
            <w:rFonts w:ascii="Times New Roman" w:eastAsia="Times New Roman" w:hAnsi="Times New Roman" w:cs="Times New Roman"/>
            <w:sz w:val="24"/>
            <w:szCs w:val="24"/>
          </w:rPr>
          <w:t xml:space="preserve">An extremely flexible tool, machine learning is used in many different contexts, from simple spam filters to sophisticated methods to detect suspicious activity, </w:t>
        </w:r>
      </w:ins>
      <w:del w:id="20" w:author="Ryan Huang" w:date="2022-11-07T15:54:00Z">
        <w:r w:rsidDel="0022077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spot</w:t>
      </w:r>
      <w:ins w:id="21" w:author="Ryan Huang" w:date="2022-11-07T15:54:00Z">
        <w:r w:rsidR="0022077E">
          <w:rPr>
            <w:rFonts w:ascii="Times New Roman" w:eastAsia="Times New Roman" w:hAnsi="Times New Roman" w:cs="Times New Roman"/>
            <w:sz w:val="24"/>
            <w:szCs w:val="24"/>
          </w:rPr>
          <w:t>ting</w:t>
        </w:r>
      </w:ins>
      <w:r>
        <w:rPr>
          <w:rFonts w:ascii="Times New Roman" w:eastAsia="Times New Roman" w:hAnsi="Times New Roman" w:cs="Times New Roman"/>
          <w:sz w:val="24"/>
          <w:szCs w:val="24"/>
        </w:rPr>
        <w:t xml:space="preserve"> attacks and block</w:t>
      </w:r>
      <w:ins w:id="22" w:author="Ryan Huang" w:date="2022-11-07T15:54:00Z">
        <w:r w:rsidR="0022077E">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any malicious intent. The</w:t>
      </w:r>
      <w:del w:id="23" w:author="Ryan Huang" w:date="2022-11-07T15:56:00Z">
        <w:r w:rsidDel="00726624">
          <w:rPr>
            <w:rFonts w:ascii="Times New Roman" w:eastAsia="Times New Roman" w:hAnsi="Times New Roman" w:cs="Times New Roman"/>
            <w:sz w:val="24"/>
            <w:szCs w:val="24"/>
          </w:rPr>
          <w:delText xml:space="preserve"> reasons why machine learning and deep learning are successful in such a dynamic field are many</w:delText>
        </w:r>
      </w:del>
      <w:ins w:id="24" w:author="Ryan Huang" w:date="2022-11-07T15:56:00Z">
        <w:r w:rsidR="00726624">
          <w:rPr>
            <w:rFonts w:ascii="Times New Roman" w:eastAsia="Times New Roman" w:hAnsi="Times New Roman" w:cs="Times New Roman"/>
            <w:sz w:val="24"/>
            <w:szCs w:val="24"/>
          </w:rPr>
          <w:t>re are many reasons why machine learning and deep learning are successful in such a dynamic field</w:t>
        </w:r>
      </w:ins>
      <w:del w:id="25" w:author="Ryan Huang" w:date="2022-11-07T15:56:00Z">
        <w:r w:rsidDel="00726624">
          <w:rPr>
            <w:rFonts w:ascii="Times New Roman" w:eastAsia="Times New Roman" w:hAnsi="Times New Roman" w:cs="Times New Roman"/>
            <w:sz w:val="24"/>
            <w:szCs w:val="24"/>
          </w:rPr>
          <w:delText>fold</w:delText>
        </w:r>
      </w:del>
      <w:r>
        <w:rPr>
          <w:rFonts w:ascii="Times New Roman" w:eastAsia="Times New Roman" w:hAnsi="Times New Roman" w:cs="Times New Roman"/>
          <w:sz w:val="24"/>
          <w:szCs w:val="24"/>
        </w:rPr>
        <w:t xml:space="preserve">: automated algorithms are better adapted for rapid changes </w:t>
      </w:r>
      <w:del w:id="26" w:author="Ryan Huang" w:date="2022-11-07T15:55:00Z">
        <w:r w:rsidDel="0022077E">
          <w:rPr>
            <w:rFonts w:ascii="Times New Roman" w:eastAsia="Times New Roman" w:hAnsi="Times New Roman" w:cs="Times New Roman"/>
            <w:sz w:val="24"/>
            <w:szCs w:val="24"/>
          </w:rPr>
          <w:delText xml:space="preserve">in the virtual environment </w:delText>
        </w:r>
      </w:del>
      <w:r>
        <w:rPr>
          <w:rFonts w:ascii="Times New Roman" w:eastAsia="Times New Roman" w:hAnsi="Times New Roman" w:cs="Times New Roman"/>
          <w:sz w:val="24"/>
          <w:szCs w:val="24"/>
        </w:rPr>
        <w:t xml:space="preserve">than heuristic </w:t>
      </w:r>
      <w:del w:id="27" w:author="Ryan Huang" w:date="2022-11-07T15:55:00Z">
        <w:r w:rsidDel="0022077E">
          <w:rPr>
            <w:rFonts w:ascii="Times New Roman" w:eastAsia="Times New Roman" w:hAnsi="Times New Roman" w:cs="Times New Roman"/>
            <w:sz w:val="24"/>
            <w:szCs w:val="24"/>
          </w:rPr>
          <w:delText>rules based on limited experts’ experience</w:delText>
        </w:r>
      </w:del>
      <w:ins w:id="28" w:author="Ryan Huang" w:date="2022-11-07T15:55:00Z">
        <w:r w:rsidR="0022077E">
          <w:rPr>
            <w:rFonts w:ascii="Times New Roman" w:eastAsia="Times New Roman" w:hAnsi="Times New Roman" w:cs="Times New Roman"/>
            <w:sz w:val="24"/>
            <w:szCs w:val="24"/>
          </w:rPr>
          <w:t>expert-driven approaches</w:t>
        </w:r>
      </w:ins>
      <w:r>
        <w:rPr>
          <w:rFonts w:ascii="Times New Roman" w:eastAsia="Times New Roman" w:hAnsi="Times New Roman" w:cs="Times New Roman"/>
          <w:sz w:val="24"/>
          <w:szCs w:val="24"/>
        </w:rPr>
        <w:t xml:space="preserve">, </w:t>
      </w:r>
      <w:del w:id="29" w:author="Ryan Huang" w:date="2022-11-07T15:55:00Z">
        <w:r w:rsidDel="0022077E">
          <w:rPr>
            <w:rFonts w:ascii="Times New Roman" w:eastAsia="Times New Roman" w:hAnsi="Times New Roman" w:cs="Times New Roman"/>
            <w:sz w:val="24"/>
            <w:szCs w:val="24"/>
          </w:rPr>
          <w:delText xml:space="preserve">expert-based systems are not </w:delText>
        </w:r>
      </w:del>
      <w:r>
        <w:rPr>
          <w:rFonts w:ascii="Times New Roman" w:eastAsia="Times New Roman" w:hAnsi="Times New Roman" w:cs="Times New Roman"/>
          <w:sz w:val="24"/>
          <w:szCs w:val="24"/>
        </w:rPr>
        <w:t>scalab</w:t>
      </w:r>
      <w:ins w:id="30" w:author="Ryan Huang" w:date="2022-11-07T15:55:00Z">
        <w:r w:rsidR="0022077E">
          <w:rPr>
            <w:rFonts w:ascii="Times New Roman" w:eastAsia="Times New Roman" w:hAnsi="Times New Roman" w:cs="Times New Roman"/>
            <w:sz w:val="24"/>
            <w:szCs w:val="24"/>
          </w:rPr>
          <w:t>ility</w:t>
        </w:r>
      </w:ins>
      <w:del w:id="31" w:author="Ryan Huang" w:date="2022-11-07T15:55:00Z">
        <w:r w:rsidDel="0022077E">
          <w:rPr>
            <w:rFonts w:ascii="Times New Roman" w:eastAsia="Times New Roman" w:hAnsi="Times New Roman" w:cs="Times New Roman"/>
            <w:sz w:val="24"/>
            <w:szCs w:val="24"/>
          </w:rPr>
          <w:delText>le</w:delText>
        </w:r>
      </w:del>
      <w:r>
        <w:rPr>
          <w:rFonts w:ascii="Times New Roman" w:eastAsia="Times New Roman" w:hAnsi="Times New Roman" w:cs="Times New Roman"/>
          <w:sz w:val="24"/>
          <w:szCs w:val="24"/>
        </w:rPr>
        <w:t xml:space="preserve">, </w:t>
      </w:r>
      <w:commentRangeStart w:id="32"/>
      <w:r>
        <w:rPr>
          <w:rFonts w:ascii="Times New Roman" w:eastAsia="Times New Roman" w:hAnsi="Times New Roman" w:cs="Times New Roman"/>
          <w:sz w:val="24"/>
          <w:szCs w:val="24"/>
        </w:rPr>
        <w:t>it is easier and faster to tune a machine learning algorithm than to develop a brand new set of rules</w:t>
      </w:r>
      <w:commentRangeEnd w:id="32"/>
      <w:r w:rsidR="006E7A0E">
        <w:rPr>
          <w:rStyle w:val="CommentReference"/>
        </w:rPr>
        <w:commentReference w:id="32"/>
      </w:r>
      <w:r>
        <w:rPr>
          <w:rFonts w:ascii="Times New Roman" w:eastAsia="Times New Roman" w:hAnsi="Times New Roman" w:cs="Times New Roman"/>
          <w:sz w:val="24"/>
          <w:szCs w:val="24"/>
        </w:rPr>
        <w:t>.</w:t>
      </w:r>
    </w:p>
    <w:p w14:paraId="3F316876" w14:textId="018D8C34" w:rsidR="00B93677" w:rsidRDefault="0016061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obvious usefulness of machine learning algorithms</w:t>
      </w:r>
      <w:del w:id="33" w:author="Ryan Huang" w:date="2022-11-07T15:58:00Z">
        <w:r w:rsidDel="00666F6B">
          <w:rPr>
            <w:rFonts w:ascii="Times New Roman" w:eastAsia="Times New Roman" w:hAnsi="Times New Roman" w:cs="Times New Roman"/>
            <w:sz w:val="24"/>
            <w:szCs w:val="24"/>
          </w:rPr>
          <w:delText xml:space="preserve"> still</w:delText>
        </w:r>
      </w:del>
      <w:r>
        <w:rPr>
          <w:rFonts w:ascii="Times New Roman" w:eastAsia="Times New Roman" w:hAnsi="Times New Roman" w:cs="Times New Roman"/>
          <w:sz w:val="24"/>
          <w:szCs w:val="24"/>
        </w:rPr>
        <w:t xml:space="preserve">, many challenges </w:t>
      </w:r>
      <w:del w:id="34" w:author="Ryan Huang" w:date="2022-11-07T15:58:00Z">
        <w:r w:rsidDel="00666F6B">
          <w:rPr>
            <w:rFonts w:ascii="Times New Roman" w:eastAsia="Times New Roman" w:hAnsi="Times New Roman" w:cs="Times New Roman"/>
            <w:sz w:val="24"/>
            <w:szCs w:val="24"/>
          </w:rPr>
          <w:delText>need to be overcome</w:delText>
        </w:r>
      </w:del>
      <w:ins w:id="35" w:author="Ryan Huang" w:date="2022-11-07T15:58:00Z">
        <w:r w:rsidR="00666F6B">
          <w:rPr>
            <w:rFonts w:ascii="Times New Roman" w:eastAsia="Times New Roman" w:hAnsi="Times New Roman" w:cs="Times New Roman"/>
            <w:sz w:val="24"/>
            <w:szCs w:val="24"/>
          </w:rPr>
          <w:t>persist</w:t>
        </w:r>
      </w:ins>
      <w:r>
        <w:rPr>
          <w:rFonts w:ascii="Times New Roman" w:eastAsia="Times New Roman" w:hAnsi="Times New Roman" w:cs="Times New Roman"/>
          <w:sz w:val="24"/>
          <w:szCs w:val="24"/>
        </w:rPr>
        <w:t xml:space="preserve">. One such challenge is prediction churn. </w:t>
      </w:r>
      <w:moveFromRangeStart w:id="36" w:author="Ryan Huang" w:date="2022-11-07T16:01:00Z" w:name="move118729330"/>
      <w:moveFrom w:id="37" w:author="Ryan Huang" w:date="2022-11-07T16:01:00Z">
        <w:r w:rsidDel="00E92B19">
          <w:rPr>
            <w:rFonts w:ascii="Times New Roman" w:eastAsia="Times New Roman" w:hAnsi="Times New Roman" w:cs="Times New Roman"/>
            <w:sz w:val="24"/>
            <w:szCs w:val="24"/>
          </w:rPr>
          <w:t xml:space="preserve">Prediction churn inevitably occurs during the iterative lifecycle of any predictive algorithm. </w:t>
        </w:r>
      </w:moveFrom>
      <w:moveFromRangeEnd w:id="36"/>
      <w:del w:id="38" w:author="Ryan Huang" w:date="2022-11-07T16:00:00Z">
        <w:r w:rsidDel="005B73AF">
          <w:rPr>
            <w:rFonts w:ascii="Times New Roman" w:eastAsia="Times New Roman" w:hAnsi="Times New Roman" w:cs="Times New Roman"/>
            <w:sz w:val="24"/>
            <w:szCs w:val="24"/>
          </w:rPr>
          <w:delText>Intuitively it</w:delText>
        </w:r>
      </w:del>
      <w:ins w:id="39" w:author="Ryan Huang" w:date="2022-11-07T16:00:00Z">
        <w:r w:rsidR="005B73AF">
          <w:rPr>
            <w:rFonts w:ascii="Times New Roman" w:eastAsia="Times New Roman" w:hAnsi="Times New Roman" w:cs="Times New Roman"/>
            <w:sz w:val="24"/>
            <w:szCs w:val="24"/>
          </w:rPr>
          <w:t>Prediction churn</w:t>
        </w:r>
      </w:ins>
      <w:r>
        <w:rPr>
          <w:rFonts w:ascii="Times New Roman" w:eastAsia="Times New Roman" w:hAnsi="Times New Roman" w:cs="Times New Roman"/>
          <w:sz w:val="24"/>
          <w:szCs w:val="24"/>
        </w:rPr>
        <w:t xml:space="preserve"> is </w:t>
      </w:r>
      <w:del w:id="40" w:author="Ryan Huang" w:date="2022-11-07T16:00:00Z">
        <w:r w:rsidDel="005B73AF">
          <w:rPr>
            <w:rFonts w:ascii="Times New Roman" w:eastAsia="Times New Roman" w:hAnsi="Times New Roman" w:cs="Times New Roman"/>
            <w:sz w:val="24"/>
            <w:szCs w:val="24"/>
          </w:rPr>
          <w:delText xml:space="preserve">a </w:delText>
        </w:r>
      </w:del>
      <w:ins w:id="41" w:author="Ryan Huang" w:date="2022-11-07T16:00:00Z">
        <w:r w:rsidR="005B73AF">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discrepancy between the predictions made by the same model trained on different data samples and</w:t>
      </w:r>
      <w:del w:id="42" w:author="Ryan Huang" w:date="2022-11-07T16:00:00Z">
        <w:r w:rsidDel="005B73AF">
          <w:rPr>
            <w:rFonts w:ascii="Times New Roman" w:eastAsia="Times New Roman" w:hAnsi="Times New Roman" w:cs="Times New Roman"/>
            <w:sz w:val="24"/>
            <w:szCs w:val="24"/>
          </w:rPr>
          <w:delText xml:space="preserve"> can be</w:delText>
        </w:r>
      </w:del>
      <w:ins w:id="43" w:author="Ryan Huang" w:date="2022-11-07T16:00:00Z">
        <w:r w:rsidR="005B73AF">
          <w:rPr>
            <w:rFonts w:ascii="Times New Roman" w:eastAsia="Times New Roman" w:hAnsi="Times New Roman" w:cs="Times New Roman"/>
            <w:sz w:val="24"/>
            <w:szCs w:val="24"/>
          </w:rPr>
          <w:t xml:space="preserve"> is</w:t>
        </w:r>
      </w:ins>
      <w:r>
        <w:rPr>
          <w:rFonts w:ascii="Times New Roman" w:eastAsia="Times New Roman" w:hAnsi="Times New Roman" w:cs="Times New Roman"/>
          <w:sz w:val="24"/>
          <w:szCs w:val="24"/>
        </w:rPr>
        <w:t xml:space="preserve"> defined as a proportion of mismatched data points to the number of overall predictions. </w:t>
      </w:r>
      <w:moveToRangeStart w:id="44" w:author="Ryan Huang" w:date="2022-11-07T16:01:00Z" w:name="move118729330"/>
      <w:moveTo w:id="45" w:author="Ryan Huang" w:date="2022-11-07T16:01:00Z">
        <w:del w:id="46" w:author="Ryan Huang" w:date="2022-11-07T16:01:00Z">
          <w:r w:rsidR="00E92B19" w:rsidDel="00E92B19">
            <w:rPr>
              <w:rFonts w:ascii="Times New Roman" w:eastAsia="Times New Roman" w:hAnsi="Times New Roman" w:cs="Times New Roman"/>
              <w:sz w:val="24"/>
              <w:szCs w:val="24"/>
            </w:rPr>
            <w:delText>Prediction c</w:delText>
          </w:r>
        </w:del>
      </w:moveTo>
      <w:ins w:id="47" w:author="Ryan Huang" w:date="2022-11-07T16:01:00Z">
        <w:r w:rsidR="00E92B19">
          <w:rPr>
            <w:rFonts w:ascii="Times New Roman" w:eastAsia="Times New Roman" w:hAnsi="Times New Roman" w:cs="Times New Roman"/>
            <w:sz w:val="24"/>
            <w:szCs w:val="24"/>
          </w:rPr>
          <w:t>C</w:t>
        </w:r>
      </w:ins>
      <w:moveTo w:id="48" w:author="Ryan Huang" w:date="2022-11-07T16:01:00Z">
        <w:r w:rsidR="00E92B19">
          <w:rPr>
            <w:rFonts w:ascii="Times New Roman" w:eastAsia="Times New Roman" w:hAnsi="Times New Roman" w:cs="Times New Roman"/>
            <w:sz w:val="24"/>
            <w:szCs w:val="24"/>
          </w:rPr>
          <w:t xml:space="preserve">hurn inevitably occurs during the iterative lifecycle of any predictive algorithm. </w:t>
        </w:r>
      </w:moveTo>
      <w:moveToRangeEnd w:id="44"/>
      <w:del w:id="49" w:author="Ryan Huang" w:date="2022-11-07T16:02:00Z">
        <w:r w:rsidDel="00E92B19">
          <w:rPr>
            <w:rFonts w:ascii="Times New Roman" w:eastAsia="Times New Roman" w:hAnsi="Times New Roman" w:cs="Times New Roman"/>
            <w:sz w:val="24"/>
            <w:szCs w:val="24"/>
          </w:rPr>
          <w:delText xml:space="preserve">This </w:delText>
        </w:r>
      </w:del>
      <w:ins w:id="50" w:author="Ryan Huang" w:date="2022-11-07T16:02:00Z">
        <w:r w:rsidR="00E92B19">
          <w:rPr>
            <w:rFonts w:ascii="Times New Roman" w:eastAsia="Times New Roman" w:hAnsi="Times New Roman" w:cs="Times New Roman"/>
            <w:sz w:val="24"/>
            <w:szCs w:val="24"/>
          </w:rPr>
          <w:t xml:space="preserve">However, </w:t>
        </w:r>
      </w:ins>
      <w:r>
        <w:rPr>
          <w:rFonts w:ascii="Times New Roman" w:eastAsia="Times New Roman" w:hAnsi="Times New Roman" w:cs="Times New Roman"/>
          <w:sz w:val="24"/>
          <w:szCs w:val="24"/>
        </w:rPr>
        <w:t>mismatch</w:t>
      </w:r>
      <w:ins w:id="51" w:author="Ryan Huang" w:date="2022-11-07T16:02:00Z">
        <w:r w:rsidR="00E92B19">
          <w:rPr>
            <w:rFonts w:ascii="Times New Roman" w:eastAsia="Times New Roman" w:hAnsi="Times New Roman" w:cs="Times New Roman"/>
            <w:sz w:val="24"/>
            <w:szCs w:val="24"/>
          </w:rPr>
          <w:t>es</w:t>
        </w:r>
      </w:ins>
      <w:r>
        <w:rPr>
          <w:rFonts w:ascii="Times New Roman" w:eastAsia="Times New Roman" w:hAnsi="Times New Roman" w:cs="Times New Roman"/>
          <w:sz w:val="24"/>
          <w:szCs w:val="24"/>
        </w:rPr>
        <w:t xml:space="preserve"> may create many problems for the end users and </w:t>
      </w:r>
      <w:del w:id="52" w:author="Ryan Huang" w:date="2022-11-07T16:01:00Z">
        <w:r w:rsidDel="00E92B19">
          <w:rPr>
            <w:rFonts w:ascii="Times New Roman" w:eastAsia="Times New Roman" w:hAnsi="Times New Roman" w:cs="Times New Roman"/>
            <w:sz w:val="24"/>
            <w:szCs w:val="24"/>
          </w:rPr>
          <w:delText xml:space="preserve">potentially </w:delText>
        </w:r>
      </w:del>
      <w:r>
        <w:rPr>
          <w:rFonts w:ascii="Times New Roman" w:eastAsia="Times New Roman" w:hAnsi="Times New Roman" w:cs="Times New Roman"/>
          <w:sz w:val="24"/>
          <w:szCs w:val="24"/>
        </w:rPr>
        <w:t xml:space="preserve">can be detrimental for businesses that use such algorithms. As an illustration, </w:t>
      </w:r>
      <w:ins w:id="53" w:author="Ryan Huang" w:date="2022-11-07T16:02:00Z">
        <w:r w:rsidR="00BD570E">
          <w:rPr>
            <w:rFonts w:ascii="Times New Roman" w:eastAsia="Times New Roman" w:hAnsi="Times New Roman" w:cs="Times New Roman"/>
            <w:sz w:val="24"/>
            <w:szCs w:val="24"/>
          </w:rPr>
          <w:t xml:space="preserve">Google faced </w:t>
        </w:r>
        <w:r w:rsidR="00B04226">
          <w:rPr>
            <w:rFonts w:ascii="Times New Roman" w:eastAsia="Times New Roman" w:hAnsi="Times New Roman" w:cs="Times New Roman"/>
            <w:sz w:val="24"/>
            <w:szCs w:val="24"/>
          </w:rPr>
          <w:t>backla</w:t>
        </w:r>
      </w:ins>
      <w:ins w:id="54" w:author="Ryan Huang" w:date="2022-11-07T16:03:00Z">
        <w:r w:rsidR="00B04226">
          <w:rPr>
            <w:rFonts w:ascii="Times New Roman" w:eastAsia="Times New Roman" w:hAnsi="Times New Roman" w:cs="Times New Roman"/>
            <w:sz w:val="24"/>
            <w:szCs w:val="24"/>
          </w:rPr>
          <w:t>sh when their image classification system</w:t>
        </w:r>
        <w:r w:rsidR="00680632">
          <w:rPr>
            <w:rFonts w:ascii="Times New Roman" w:eastAsia="Times New Roman" w:hAnsi="Times New Roman" w:cs="Times New Roman"/>
            <w:sz w:val="24"/>
            <w:szCs w:val="24"/>
          </w:rPr>
          <w:t xml:space="preserve"> first identified photos as trees, but then </w:t>
        </w:r>
        <w:r w:rsidR="00680632">
          <w:rPr>
            <w:rFonts w:ascii="Times New Roman" w:eastAsia="Times New Roman" w:hAnsi="Times New Roman" w:cs="Times New Roman"/>
            <w:sz w:val="24"/>
            <w:szCs w:val="24"/>
          </w:rPr>
          <w:lastRenderedPageBreak/>
          <w:t>classified them as cars after retraining the model on an extended dataset</w:t>
        </w:r>
      </w:ins>
      <w:del w:id="55" w:author="Ryan Huang" w:date="2022-11-07T16:03:00Z">
        <w:r w:rsidDel="00680632">
          <w:rPr>
            <w:rFonts w:ascii="Times New Roman" w:eastAsia="Times New Roman" w:hAnsi="Times New Roman" w:cs="Times New Roman"/>
            <w:sz w:val="24"/>
            <w:szCs w:val="24"/>
          </w:rPr>
          <w:delText>many people are familiar with the auto-classification of their photos. After uploading one image, a model predicts that it is a tree. However, after retraining this model on an extended data set, prediction churn may lead to a different classification, let's say a car. Even though the above example is not dangerous, it led to a scandal in one of Google's services</w:delText>
        </w:r>
      </w:del>
      <w:r>
        <w:rPr>
          <w:rFonts w:ascii="Times New Roman" w:eastAsia="Times New Roman" w:hAnsi="Times New Roman" w:cs="Times New Roman"/>
          <w:sz w:val="24"/>
          <w:szCs w:val="24"/>
        </w:rPr>
        <w:t>. In a different context, this undesired behavior could lead to serious negative consequences.</w:t>
      </w:r>
    </w:p>
    <w:p w14:paraId="3F316877" w14:textId="24822AF7" w:rsidR="00B93677" w:rsidRDefault="0016061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 churn can be further split into two categories. The first category is desirable or good churn. It happens when an updated </w:t>
      </w:r>
      <w:del w:id="56" w:author="Ryan Huang" w:date="2022-11-07T16:04:00Z">
        <w:r w:rsidDel="00680632">
          <w:rPr>
            <w:rFonts w:ascii="Times New Roman" w:eastAsia="Times New Roman" w:hAnsi="Times New Roman" w:cs="Times New Roman"/>
            <w:sz w:val="24"/>
            <w:szCs w:val="24"/>
          </w:rPr>
          <w:delText>version of the model</w:delText>
        </w:r>
      </w:del>
      <w:ins w:id="57" w:author="Ryan Huang" w:date="2022-11-07T16:04:00Z">
        <w:r w:rsidR="00680632">
          <w:rPr>
            <w:rFonts w:ascii="Times New Roman" w:eastAsia="Times New Roman" w:hAnsi="Times New Roman" w:cs="Times New Roman"/>
            <w:sz w:val="24"/>
            <w:szCs w:val="24"/>
          </w:rPr>
          <w:t>model version</w:t>
        </w:r>
      </w:ins>
      <w:r>
        <w:rPr>
          <w:rFonts w:ascii="Times New Roman" w:eastAsia="Times New Roman" w:hAnsi="Times New Roman" w:cs="Times New Roman"/>
          <w:sz w:val="24"/>
          <w:szCs w:val="24"/>
        </w:rPr>
        <w:t xml:space="preserve"> makes correct predictions in cases where the old model makes mistakes. The second category is undesirable or bad churn. This churn is the most problematic since an updated model makes mistakes in cases where the old model’s predictions are correct. </w:t>
      </w:r>
      <w:del w:id="58" w:author="Ryan Huang" w:date="2022-11-07T16:04:00Z">
        <w:r w:rsidDel="00680632">
          <w:rPr>
            <w:rFonts w:ascii="Times New Roman" w:eastAsia="Times New Roman" w:hAnsi="Times New Roman" w:cs="Times New Roman"/>
            <w:sz w:val="24"/>
            <w:szCs w:val="24"/>
          </w:rPr>
          <w:delText>In an ideal setting, o</w:delText>
        </w:r>
      </w:del>
      <w:ins w:id="59" w:author="Ryan Huang" w:date="2022-11-07T16:04:00Z">
        <w:r w:rsidR="00680632">
          <w:rPr>
            <w:rFonts w:ascii="Times New Roman" w:eastAsia="Times New Roman" w:hAnsi="Times New Roman" w:cs="Times New Roman"/>
            <w:sz w:val="24"/>
            <w:szCs w:val="24"/>
          </w:rPr>
          <w:t>O</w:t>
        </w:r>
      </w:ins>
      <w:r>
        <w:rPr>
          <w:rFonts w:ascii="Times New Roman" w:eastAsia="Times New Roman" w:hAnsi="Times New Roman" w:cs="Times New Roman"/>
          <w:sz w:val="24"/>
          <w:szCs w:val="24"/>
        </w:rPr>
        <w:t>ur goal is to reduce undesirable churn</w:t>
      </w:r>
      <w:ins w:id="60" w:author="Ryan Huang" w:date="2022-11-07T16:04:00Z">
        <w:r w:rsidR="0068063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at the same time</w:t>
      </w:r>
      <w:ins w:id="61" w:author="Ryan Huang" w:date="2022-11-07T16:04:00Z">
        <w:r w:rsidR="0068063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increase</w:t>
      </w:r>
      <w:del w:id="62" w:author="Ryan Huang" w:date="2022-11-07T16:04:00Z">
        <w:r w:rsidDel="0068063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accuracy</w:t>
      </w:r>
      <w:ins w:id="63" w:author="Ryan Huang" w:date="2022-11-07T16:05:00Z">
        <w:r w:rsidR="00680632">
          <w:rPr>
            <w:rFonts w:ascii="Times New Roman" w:eastAsia="Times New Roman" w:hAnsi="Times New Roman" w:cs="Times New Roman"/>
            <w:sz w:val="24"/>
            <w:szCs w:val="24"/>
          </w:rPr>
          <w:t xml:space="preserve">. </w:t>
        </w:r>
      </w:ins>
      <w:del w:id="64" w:author="Ryan Huang" w:date="2022-11-07T16:05:00Z">
        <w:r w:rsidDel="00680632">
          <w:rPr>
            <w:rFonts w:ascii="Times New Roman" w:eastAsia="Times New Roman" w:hAnsi="Times New Roman" w:cs="Times New Roman"/>
            <w:sz w:val="24"/>
            <w:szCs w:val="24"/>
          </w:rPr>
          <w:delText xml:space="preserve"> which</w:delText>
        </w:r>
        <w:r w:rsidDel="004771AF">
          <w:rPr>
            <w:rFonts w:ascii="Times New Roman" w:eastAsia="Times New Roman" w:hAnsi="Times New Roman" w:cs="Times New Roman"/>
            <w:sz w:val="24"/>
            <w:szCs w:val="24"/>
          </w:rPr>
          <w:delText xml:space="preserve"> means that increasing the former churn category is not only not a problem but a beneficial side-effect. It is worth mentioning that there is an alternative definition of prediction churn that is based on the notion of divergence. We find that the latter definition is not as intuitive as a proportion-based one. In addition, several variants of derived metrics exist in the literature. For instance, churn ratio, and win-loss ratio. We will further elaborate on these metrics in our methodology section.</w:delText>
        </w:r>
      </w:del>
    </w:p>
    <w:p w14:paraId="3F316878" w14:textId="0AB91F2F" w:rsidR="00B93677" w:rsidDel="004E2AB0" w:rsidRDefault="0016061B">
      <w:pPr>
        <w:spacing w:line="360" w:lineRule="auto"/>
        <w:ind w:firstLine="720"/>
        <w:rPr>
          <w:del w:id="65" w:author="Ryan Huang" w:date="2022-11-07T17:15:00Z"/>
          <w:rFonts w:ascii="Times New Roman" w:eastAsia="Times New Roman" w:hAnsi="Times New Roman" w:cs="Times New Roman"/>
          <w:sz w:val="24"/>
          <w:szCs w:val="24"/>
        </w:rPr>
      </w:pPr>
      <w:commentRangeStart w:id="66"/>
      <w:del w:id="67" w:author="Ryan Huang" w:date="2022-11-07T16:26:00Z">
        <w:r w:rsidDel="00443D8B">
          <w:rPr>
            <w:rFonts w:ascii="Times New Roman" w:eastAsia="Times New Roman" w:hAnsi="Times New Roman" w:cs="Times New Roman"/>
            <w:sz w:val="24"/>
            <w:szCs w:val="24"/>
          </w:rPr>
          <w:delText xml:space="preserve">Our client for this capstone project is Proofpoint. </w:delText>
        </w:r>
      </w:del>
      <w:del w:id="68" w:author="Ryan Huang" w:date="2022-11-07T17:15:00Z">
        <w:r w:rsidDel="004E2AB0">
          <w:rPr>
            <w:rFonts w:ascii="Times New Roman" w:eastAsia="Times New Roman" w:hAnsi="Times New Roman" w:cs="Times New Roman"/>
            <w:sz w:val="24"/>
            <w:szCs w:val="24"/>
          </w:rPr>
          <w:delText xml:space="preserve">Proofpoint is an American </w:delText>
        </w:r>
      </w:del>
      <w:del w:id="69" w:author="Ryan Huang" w:date="2022-11-07T16:28:00Z">
        <w:r w:rsidDel="00A8082A">
          <w:rPr>
            <w:rFonts w:ascii="Times New Roman" w:eastAsia="Times New Roman" w:hAnsi="Times New Roman" w:cs="Times New Roman"/>
            <w:sz w:val="24"/>
            <w:szCs w:val="24"/>
          </w:rPr>
          <w:delText xml:space="preserve">enterprise company that is focused on </w:delText>
        </w:r>
      </w:del>
      <w:del w:id="70" w:author="Ryan Huang" w:date="2022-11-07T17:15:00Z">
        <w:r w:rsidDel="004E2AB0">
          <w:rPr>
            <w:rFonts w:ascii="Times New Roman" w:eastAsia="Times New Roman" w:hAnsi="Times New Roman" w:cs="Times New Roman"/>
            <w:sz w:val="24"/>
            <w:szCs w:val="24"/>
          </w:rPr>
          <w:delText>cybersecurity.</w:delText>
        </w:r>
      </w:del>
      <w:del w:id="71" w:author="Ryan Huang" w:date="2022-11-07T16:29:00Z">
        <w:r w:rsidDel="002B6AE9">
          <w:rPr>
            <w:rFonts w:ascii="Times New Roman" w:eastAsia="Times New Roman" w:hAnsi="Times New Roman" w:cs="Times New Roman"/>
            <w:sz w:val="24"/>
            <w:szCs w:val="24"/>
          </w:rPr>
          <w:delText xml:space="preserve"> </w:delText>
        </w:r>
      </w:del>
      <w:del w:id="72" w:author="Ryan Huang" w:date="2022-11-07T16:30:00Z">
        <w:r w:rsidDel="002B6AE9">
          <w:rPr>
            <w:rFonts w:ascii="Times New Roman" w:eastAsia="Times New Roman" w:hAnsi="Times New Roman" w:cs="Times New Roman"/>
            <w:sz w:val="24"/>
            <w:szCs w:val="24"/>
          </w:rPr>
          <w:delText>They cover a</w:delText>
        </w:r>
      </w:del>
      <w:del w:id="73" w:author="Ryan Huang" w:date="2022-11-07T17:15:00Z">
        <w:r w:rsidDel="004E2AB0">
          <w:rPr>
            <w:rFonts w:ascii="Times New Roman" w:eastAsia="Times New Roman" w:hAnsi="Times New Roman" w:cs="Times New Roman"/>
            <w:sz w:val="24"/>
            <w:szCs w:val="24"/>
          </w:rPr>
          <w:delText xml:space="preserve"> full range of protection including cloud accounts, emails, web security, and private data safety. </w:delText>
        </w:r>
      </w:del>
      <w:del w:id="74" w:author="Ryan Huang" w:date="2022-11-07T16:28:00Z">
        <w:r w:rsidDel="00A8082A">
          <w:rPr>
            <w:rFonts w:ascii="Times New Roman" w:eastAsia="Times New Roman" w:hAnsi="Times New Roman" w:cs="Times New Roman"/>
            <w:sz w:val="24"/>
            <w:szCs w:val="24"/>
          </w:rPr>
          <w:delText>Proofpoint has a massive set of</w:delText>
        </w:r>
      </w:del>
      <w:del w:id="75" w:author="Ryan Huang" w:date="2022-11-07T16:29:00Z">
        <w:r w:rsidDel="002B6AE9">
          <w:rPr>
            <w:rFonts w:ascii="Times New Roman" w:eastAsia="Times New Roman" w:hAnsi="Times New Roman" w:cs="Times New Roman"/>
            <w:sz w:val="24"/>
            <w:szCs w:val="24"/>
          </w:rPr>
          <w:delText xml:space="preserve"> machine learning models that work in the production environment.</w:delText>
        </w:r>
      </w:del>
      <w:del w:id="76" w:author="Ryan Huang" w:date="2022-11-07T17:15:00Z">
        <w:r w:rsidDel="004E2AB0">
          <w:rPr>
            <w:rFonts w:ascii="Times New Roman" w:eastAsia="Times New Roman" w:hAnsi="Times New Roman" w:cs="Times New Roman"/>
            <w:sz w:val="24"/>
            <w:szCs w:val="24"/>
          </w:rPr>
          <w:delText xml:space="preserve"> Given the delicate area in which Proofpoint operates and the large scale of production models, our client faces many challenges including prediction churn.</w:delText>
        </w:r>
        <w:commentRangeEnd w:id="66"/>
        <w:r w:rsidR="00DB0BA8" w:rsidDel="004E2AB0">
          <w:rPr>
            <w:rStyle w:val="CommentReference"/>
          </w:rPr>
          <w:commentReference w:id="66"/>
        </w:r>
        <w:r w:rsidDel="004E2AB0">
          <w:rPr>
            <w:rFonts w:ascii="Times New Roman" w:eastAsia="Times New Roman" w:hAnsi="Times New Roman" w:cs="Times New Roman"/>
            <w:sz w:val="24"/>
            <w:szCs w:val="24"/>
          </w:rPr>
          <w:delText xml:space="preserve"> </w:delText>
        </w:r>
      </w:del>
      <w:del w:id="77" w:author="Ryan Huang" w:date="2022-11-07T16:30:00Z">
        <w:r w:rsidDel="00CE2C74">
          <w:rPr>
            <w:rFonts w:ascii="Times New Roman" w:eastAsia="Times New Roman" w:hAnsi="Times New Roman" w:cs="Times New Roman"/>
            <w:sz w:val="24"/>
            <w:szCs w:val="24"/>
          </w:rPr>
          <w:delText>Because of data sensitivity and other privacy restrictions we do not have access to their models or their data. Therefore, in order to achieve our goal we will use well-known benchmark data sets that many researchers have been using in the machine learning field</w:delText>
        </w:r>
      </w:del>
      <w:del w:id="78" w:author="Ryan Huang" w:date="2022-11-07T16:31:00Z">
        <w:r w:rsidDel="00CE2C74">
          <w:rPr>
            <w:rFonts w:ascii="Times New Roman" w:eastAsia="Times New Roman" w:hAnsi="Times New Roman" w:cs="Times New Roman"/>
            <w:sz w:val="24"/>
            <w:szCs w:val="24"/>
          </w:rPr>
          <w:delText>.</w:delText>
        </w:r>
      </w:del>
    </w:p>
    <w:p w14:paraId="3F316879" w14:textId="32045ADB" w:rsidR="00B93677" w:rsidRDefault="0016061B" w:rsidP="008030A9">
      <w:pPr>
        <w:spacing w:line="360" w:lineRule="auto"/>
        <w:ind w:firstLine="720"/>
        <w:rPr>
          <w:rFonts w:ascii="Times New Roman" w:eastAsia="Times New Roman" w:hAnsi="Times New Roman" w:cs="Times New Roman"/>
          <w:sz w:val="24"/>
          <w:szCs w:val="24"/>
        </w:rPr>
      </w:pPr>
      <w:commentRangeStart w:id="79"/>
      <w:r>
        <w:rPr>
          <w:rFonts w:ascii="Times New Roman" w:eastAsia="Times New Roman" w:hAnsi="Times New Roman" w:cs="Times New Roman"/>
          <w:sz w:val="24"/>
          <w:szCs w:val="24"/>
        </w:rPr>
        <w:t xml:space="preserve">Despite its significant importance, prediction churn is a highly overlooked research area. </w:t>
      </w:r>
      <w:ins w:id="80" w:author="Ryan Huang" w:date="2022-11-07T17:30:00Z">
        <w:r w:rsidR="00F2233C">
          <w:rPr>
            <w:rFonts w:ascii="Times New Roman" w:eastAsia="Times New Roman" w:hAnsi="Times New Roman" w:cs="Times New Roman"/>
            <w:sz w:val="24"/>
            <w:szCs w:val="24"/>
          </w:rPr>
          <w:t xml:space="preserve">However, two approaches </w:t>
        </w:r>
      </w:ins>
      <w:ins w:id="81" w:author="Ryan Huang" w:date="2022-11-07T17:34:00Z">
        <w:r w:rsidR="005B705A">
          <w:rPr>
            <w:rFonts w:ascii="Times New Roman" w:eastAsia="Times New Roman" w:hAnsi="Times New Roman" w:cs="Times New Roman"/>
            <w:sz w:val="24"/>
            <w:szCs w:val="24"/>
          </w:rPr>
          <w:t xml:space="preserve">have been suggested </w:t>
        </w:r>
      </w:ins>
      <w:ins w:id="82" w:author="Ryan Huang" w:date="2022-11-07T17:30:00Z">
        <w:r w:rsidR="00F2233C">
          <w:rPr>
            <w:rFonts w:ascii="Times New Roman" w:eastAsia="Times New Roman" w:hAnsi="Times New Roman" w:cs="Times New Roman"/>
            <w:sz w:val="24"/>
            <w:szCs w:val="24"/>
          </w:rPr>
          <w:t>to address prediction churn</w:t>
        </w:r>
      </w:ins>
      <w:del w:id="83" w:author="Ryan Huang" w:date="2022-11-07T17:29:00Z">
        <w:r w:rsidDel="00F2233C">
          <w:rPr>
            <w:rFonts w:ascii="Times New Roman" w:eastAsia="Times New Roman" w:hAnsi="Times New Roman" w:cs="Times New Roman"/>
            <w:sz w:val="24"/>
            <w:szCs w:val="24"/>
          </w:rPr>
          <w:delText xml:space="preserve">There are several known approaches for churn reduction. </w:delText>
        </w:r>
        <w:commentRangeEnd w:id="79"/>
        <w:r w:rsidR="00B25CCF" w:rsidDel="00F2233C">
          <w:rPr>
            <w:rStyle w:val="CommentReference"/>
          </w:rPr>
          <w:commentReference w:id="79"/>
        </w:r>
      </w:del>
      <w:ins w:id="84" w:author="Ryan Huang" w:date="2022-11-07T17:31:00Z">
        <w:r w:rsidR="008030A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first approach </w:t>
      </w:r>
      <w:del w:id="85" w:author="Ryan Huang" w:date="2022-11-07T16:34:00Z">
        <w:r w:rsidDel="003E6161">
          <w:rPr>
            <w:rFonts w:ascii="Times New Roman" w:eastAsia="Times New Roman" w:hAnsi="Times New Roman" w:cs="Times New Roman"/>
            <w:sz w:val="24"/>
            <w:szCs w:val="24"/>
          </w:rPr>
          <w:delText>is based on</w:delText>
        </w:r>
      </w:del>
      <w:ins w:id="86" w:author="Ryan Huang" w:date="2022-11-07T17:30:00Z">
        <w:r w:rsidR="00F2233C">
          <w:rPr>
            <w:rFonts w:ascii="Times New Roman" w:eastAsia="Times New Roman" w:hAnsi="Times New Roman" w:cs="Times New Roman"/>
            <w:sz w:val="24"/>
            <w:szCs w:val="24"/>
          </w:rPr>
          <w:t>reduces randomness</w:t>
        </w:r>
        <w:r w:rsidR="008030A9">
          <w:rPr>
            <w:rFonts w:ascii="Times New Roman" w:eastAsia="Times New Roman" w:hAnsi="Times New Roman" w:cs="Times New Roman"/>
            <w:sz w:val="24"/>
            <w:szCs w:val="24"/>
          </w:rPr>
          <w:t xml:space="preserve"> in</w:t>
        </w:r>
      </w:ins>
      <w:del w:id="87" w:author="Ryan Huang" w:date="2022-11-07T17:30:00Z">
        <w:r w:rsidDel="00F2233C">
          <w:rPr>
            <w:rFonts w:ascii="Times New Roman" w:eastAsia="Times New Roman" w:hAnsi="Times New Roman" w:cs="Times New Roman"/>
            <w:sz w:val="24"/>
            <w:szCs w:val="24"/>
          </w:rPr>
          <w:delText xml:space="preserve"> changing</w:delText>
        </w:r>
      </w:del>
      <w:r>
        <w:rPr>
          <w:rFonts w:ascii="Times New Roman" w:eastAsia="Times New Roman" w:hAnsi="Times New Roman" w:cs="Times New Roman"/>
          <w:sz w:val="24"/>
          <w:szCs w:val="24"/>
        </w:rPr>
        <w:t xml:space="preserve"> </w:t>
      </w:r>
      <w:ins w:id="88" w:author="Ryan Huang" w:date="2022-11-07T16:37:00Z">
        <w:r w:rsidR="00D74A88">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training methodology </w:t>
      </w:r>
      <w:del w:id="89" w:author="Ryan Huang" w:date="2022-11-07T16:34:00Z">
        <w:r w:rsidDel="003E6161">
          <w:rPr>
            <w:rFonts w:ascii="Times New Roman" w:eastAsia="Times New Roman" w:hAnsi="Times New Roman" w:cs="Times New Roman"/>
            <w:sz w:val="24"/>
            <w:szCs w:val="24"/>
          </w:rPr>
          <w:delText>and is highly focused on</w:delText>
        </w:r>
      </w:del>
      <w:ins w:id="90" w:author="Ryan Huang" w:date="2022-11-07T16:34:00Z">
        <w:r w:rsidR="003E6161">
          <w:rPr>
            <w:rFonts w:ascii="Times New Roman" w:eastAsia="Times New Roman" w:hAnsi="Times New Roman" w:cs="Times New Roman"/>
            <w:sz w:val="24"/>
            <w:szCs w:val="24"/>
          </w:rPr>
          <w:t>to improve</w:t>
        </w:r>
      </w:ins>
      <w:r>
        <w:rPr>
          <w:rFonts w:ascii="Times New Roman" w:eastAsia="Times New Roman" w:hAnsi="Times New Roman" w:cs="Times New Roman"/>
          <w:sz w:val="24"/>
          <w:szCs w:val="24"/>
        </w:rPr>
        <w:t xml:space="preserve"> training stability</w:t>
      </w:r>
      <w:ins w:id="91" w:author="Ryan Huang" w:date="2022-11-07T16:34:00Z">
        <w:r w:rsidR="003E616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92" w:author="Ryan Huang" w:date="2022-11-07T17:30:00Z">
        <w:r w:rsidR="008030A9">
          <w:rPr>
            <w:rFonts w:ascii="Times New Roman" w:eastAsia="Times New Roman" w:hAnsi="Times New Roman" w:cs="Times New Roman"/>
            <w:sz w:val="24"/>
            <w:szCs w:val="24"/>
          </w:rPr>
          <w:t>S</w:t>
        </w:r>
      </w:ins>
      <w:ins w:id="93" w:author="Ryan Huang" w:date="2022-11-07T16:36:00Z">
        <w:r w:rsidR="00D74A88">
          <w:rPr>
            <w:rFonts w:ascii="Times New Roman" w:eastAsia="Times New Roman" w:hAnsi="Times New Roman" w:cs="Times New Roman"/>
            <w:sz w:val="24"/>
            <w:szCs w:val="24"/>
          </w:rPr>
          <w:t>ources of</w:t>
        </w:r>
      </w:ins>
      <w:ins w:id="94" w:author="Ryan Huang" w:date="2022-11-07T16:34:00Z">
        <w:r w:rsidR="003E6161">
          <w:rPr>
            <w:rFonts w:ascii="Times New Roman" w:eastAsia="Times New Roman" w:hAnsi="Times New Roman" w:cs="Times New Roman"/>
            <w:sz w:val="24"/>
            <w:szCs w:val="24"/>
          </w:rPr>
          <w:t xml:space="preserve"> randomness</w:t>
        </w:r>
      </w:ins>
      <w:ins w:id="95" w:author="Ryan Huang" w:date="2022-11-07T17:30:00Z">
        <w:r w:rsidR="008030A9">
          <w:rPr>
            <w:rFonts w:ascii="Times New Roman" w:eastAsia="Times New Roman" w:hAnsi="Times New Roman" w:cs="Times New Roman"/>
            <w:sz w:val="24"/>
            <w:szCs w:val="24"/>
          </w:rPr>
          <w:t xml:space="preserve"> in typical machine learning models include</w:t>
        </w:r>
      </w:ins>
      <w:ins w:id="96" w:author="Ryan Huang" w:date="2022-11-07T16:36:00Z">
        <w:r w:rsidR="00D74A88">
          <w:rPr>
            <w:rFonts w:ascii="Times New Roman" w:eastAsia="Times New Roman" w:hAnsi="Times New Roman" w:cs="Times New Roman"/>
            <w:sz w:val="24"/>
            <w:szCs w:val="24"/>
          </w:rPr>
          <w:t xml:space="preserve"> </w:t>
        </w:r>
      </w:ins>
      <w:del w:id="97" w:author="Ryan Huang" w:date="2022-11-07T16:36:00Z">
        <w:r w:rsidDel="00D74A88">
          <w:rPr>
            <w:rFonts w:ascii="Times New Roman" w:eastAsia="Times New Roman" w:hAnsi="Times New Roman" w:cs="Times New Roman"/>
            <w:sz w:val="24"/>
            <w:szCs w:val="24"/>
          </w:rPr>
          <w:delText xml:space="preserve">since one of the sources of prediction </w:delText>
        </w:r>
        <w:r w:rsidDel="00D74A88">
          <w:rPr>
            <w:rFonts w:ascii="Times New Roman" w:eastAsia="Times New Roman" w:hAnsi="Times New Roman" w:cs="Times New Roman"/>
            <w:sz w:val="24"/>
            <w:szCs w:val="24"/>
          </w:rPr>
          <w:lastRenderedPageBreak/>
          <w:delText xml:space="preserve">churn is random </w:delText>
        </w:r>
      </w:del>
      <w:r>
        <w:rPr>
          <w:rFonts w:ascii="Times New Roman" w:eastAsia="Times New Roman" w:hAnsi="Times New Roman" w:cs="Times New Roman"/>
          <w:sz w:val="24"/>
          <w:szCs w:val="24"/>
        </w:rPr>
        <w:t xml:space="preserve">initialization, different training runs, choice of hyperparameters, and </w:t>
      </w:r>
      <w:del w:id="98" w:author="Ryan Huang" w:date="2022-11-07T16:36:00Z">
        <w:r w:rsidDel="00D74A88">
          <w:rPr>
            <w:rFonts w:ascii="Times New Roman" w:eastAsia="Times New Roman" w:hAnsi="Times New Roman" w:cs="Times New Roman"/>
            <w:sz w:val="24"/>
            <w:szCs w:val="24"/>
          </w:rPr>
          <w:delText xml:space="preserve">random </w:delText>
        </w:r>
      </w:del>
      <w:r>
        <w:rPr>
          <w:rFonts w:ascii="Times New Roman" w:eastAsia="Times New Roman" w:hAnsi="Times New Roman" w:cs="Times New Roman"/>
          <w:sz w:val="24"/>
          <w:szCs w:val="24"/>
        </w:rPr>
        <w:t>order of GPU computation.</w:t>
      </w:r>
      <w:ins w:id="99" w:author="Ryan Huang" w:date="2022-11-07T16:37:00Z">
        <w:r w:rsidR="00D74A88">
          <w:rPr>
            <w:rFonts w:ascii="Times New Roman" w:eastAsia="Times New Roman" w:hAnsi="Times New Roman" w:cs="Times New Roman"/>
            <w:sz w:val="24"/>
            <w:szCs w:val="24"/>
          </w:rPr>
          <w:t xml:space="preserve"> </w:t>
        </w:r>
      </w:ins>
      <w:del w:id="100" w:author="Ryan Huang" w:date="2022-11-07T16:36:00Z">
        <w:r w:rsidDel="00D74A88">
          <w:rPr>
            <w:rFonts w:ascii="Times New Roman" w:eastAsia="Times New Roman" w:hAnsi="Times New Roman" w:cs="Times New Roman"/>
            <w:sz w:val="24"/>
            <w:szCs w:val="24"/>
          </w:rPr>
          <w:delText xml:space="preserve"> Thus, w</w:delText>
        </w:r>
      </w:del>
      <w:ins w:id="101" w:author="Ryan Huang" w:date="2022-11-07T16:36:00Z">
        <w:r w:rsidR="00D74A88">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 xml:space="preserve">hen </w:t>
      </w:r>
      <w:del w:id="102" w:author="Ryan Huang" w:date="2022-11-07T16:36:00Z">
        <w:r w:rsidDel="00D74A88">
          <w:rPr>
            <w:rFonts w:ascii="Times New Roman" w:eastAsia="Times New Roman" w:hAnsi="Times New Roman" w:cs="Times New Roman"/>
            <w:sz w:val="24"/>
            <w:szCs w:val="24"/>
          </w:rPr>
          <w:delText xml:space="preserve">such </w:delText>
        </w:r>
      </w:del>
      <w:r>
        <w:rPr>
          <w:rFonts w:ascii="Times New Roman" w:eastAsia="Times New Roman" w:hAnsi="Times New Roman" w:cs="Times New Roman"/>
          <w:sz w:val="24"/>
          <w:szCs w:val="24"/>
        </w:rPr>
        <w:t xml:space="preserve">randomness is reduced, prediction stability increases and prediction churn </w:t>
      </w:r>
      <w:del w:id="103" w:author="Ryan Huang" w:date="2022-11-07T16:37:00Z">
        <w:r w:rsidDel="00D74A88">
          <w:rPr>
            <w:rFonts w:ascii="Times New Roman" w:eastAsia="Times New Roman" w:hAnsi="Times New Roman" w:cs="Times New Roman"/>
            <w:sz w:val="24"/>
            <w:szCs w:val="24"/>
          </w:rPr>
          <w:delText>reduces</w:delText>
        </w:r>
      </w:del>
      <w:ins w:id="104" w:author="Ryan Huang" w:date="2022-11-07T16:37:00Z">
        <w:r w:rsidR="00D74A88">
          <w:rPr>
            <w:rFonts w:ascii="Times New Roman" w:eastAsia="Times New Roman" w:hAnsi="Times New Roman" w:cs="Times New Roman"/>
            <w:sz w:val="24"/>
            <w:szCs w:val="24"/>
          </w:rPr>
          <w:t>decreases</w:t>
        </w:r>
      </w:ins>
      <w:del w:id="105" w:author="Ryan Huang" w:date="2022-11-07T16:37:00Z">
        <w:r w:rsidDel="00D74A88">
          <w:rPr>
            <w:rFonts w:ascii="Times New Roman" w:eastAsia="Times New Roman" w:hAnsi="Times New Roman" w:cs="Times New Roman"/>
            <w:sz w:val="24"/>
            <w:szCs w:val="24"/>
          </w:rPr>
          <w:delText xml:space="preserve"> as well</w:delText>
        </w:r>
      </w:del>
      <w:r>
        <w:rPr>
          <w:rFonts w:ascii="Times New Roman" w:eastAsia="Times New Roman" w:hAnsi="Times New Roman" w:cs="Times New Roman"/>
          <w:sz w:val="24"/>
          <w:szCs w:val="24"/>
        </w:rPr>
        <w:t xml:space="preserve">. </w:t>
      </w:r>
      <w:ins w:id="106" w:author="Ryan Huang" w:date="2022-11-07T17:32:00Z">
        <w:r w:rsidR="000A6F45">
          <w:rPr>
            <w:rFonts w:ascii="Times New Roman" w:eastAsia="Times New Roman" w:hAnsi="Times New Roman" w:cs="Times New Roman"/>
            <w:sz w:val="24"/>
            <w:szCs w:val="24"/>
          </w:rPr>
          <w:t xml:space="preserve">However, this approach </w:t>
        </w:r>
        <w:r w:rsidR="00144A66">
          <w:rPr>
            <w:rFonts w:ascii="Times New Roman" w:eastAsia="Times New Roman" w:hAnsi="Times New Roman" w:cs="Times New Roman"/>
            <w:sz w:val="24"/>
            <w:szCs w:val="24"/>
          </w:rPr>
          <w:t xml:space="preserve">requires solutions unique to the </w:t>
        </w:r>
        <w:r w:rsidR="009F4A0D">
          <w:rPr>
            <w:rFonts w:ascii="Times New Roman" w:eastAsia="Times New Roman" w:hAnsi="Times New Roman" w:cs="Times New Roman"/>
            <w:sz w:val="24"/>
            <w:szCs w:val="24"/>
          </w:rPr>
          <w:t xml:space="preserve">underlying model type. </w:t>
        </w:r>
      </w:ins>
      <w:del w:id="107" w:author="Ryan Huang" w:date="2022-11-07T17:12:00Z">
        <w:r w:rsidDel="00B826C4">
          <w:rPr>
            <w:rFonts w:ascii="Times New Roman" w:eastAsia="Times New Roman" w:hAnsi="Times New Roman" w:cs="Times New Roman"/>
            <w:sz w:val="24"/>
            <w:szCs w:val="24"/>
          </w:rPr>
          <w:delText xml:space="preserve">However, this path is not feasible for us since our initial conditions include black-box model treatment. </w:delText>
        </w:r>
      </w:del>
      <w:del w:id="108" w:author="Ryan Huang" w:date="2022-11-07T17:29:00Z">
        <w:r w:rsidDel="00366081">
          <w:rPr>
            <w:rFonts w:ascii="Times New Roman" w:eastAsia="Times New Roman" w:hAnsi="Times New Roman" w:cs="Times New Roman"/>
            <w:sz w:val="24"/>
            <w:szCs w:val="24"/>
          </w:rPr>
          <w:delText xml:space="preserve">The black-box model treatment assumes that we know nothing about the underlying prediction model. </w:delText>
        </w:r>
      </w:del>
      <w:del w:id="109" w:author="Ryan Huang" w:date="2022-11-07T17:13:00Z">
        <w:r w:rsidDel="00B826C4">
          <w:rPr>
            <w:rFonts w:ascii="Times New Roman" w:eastAsia="Times New Roman" w:hAnsi="Times New Roman" w:cs="Times New Roman"/>
            <w:sz w:val="24"/>
            <w:szCs w:val="24"/>
          </w:rPr>
          <w:delText xml:space="preserve">This property is one of the requirements made by our client. </w:delText>
        </w:r>
      </w:del>
      <w:del w:id="110" w:author="Ryan Huang" w:date="2022-11-07T17:32:00Z">
        <w:r w:rsidDel="009F4A0D">
          <w:rPr>
            <w:rFonts w:ascii="Times New Roman" w:eastAsia="Times New Roman" w:hAnsi="Times New Roman" w:cs="Times New Roman"/>
            <w:sz w:val="24"/>
            <w:szCs w:val="24"/>
          </w:rPr>
          <w:delText>The second approach</w:delText>
        </w:r>
      </w:del>
      <w:ins w:id="111" w:author="Ryan Huang" w:date="2022-11-07T17:32:00Z">
        <w:r w:rsidR="009F4A0D">
          <w:rPr>
            <w:rFonts w:ascii="Times New Roman" w:eastAsia="Times New Roman" w:hAnsi="Times New Roman" w:cs="Times New Roman"/>
            <w:sz w:val="24"/>
            <w:szCs w:val="24"/>
          </w:rPr>
          <w:t>An a</w:t>
        </w:r>
      </w:ins>
      <w:ins w:id="112" w:author="Ryan Huang" w:date="2022-11-07T17:33:00Z">
        <w:r w:rsidR="009F4A0D">
          <w:rPr>
            <w:rFonts w:ascii="Times New Roman" w:eastAsia="Times New Roman" w:hAnsi="Times New Roman" w:cs="Times New Roman"/>
            <w:sz w:val="24"/>
            <w:szCs w:val="24"/>
          </w:rPr>
          <w:t>lternative approach</w:t>
        </w:r>
      </w:ins>
      <w:r>
        <w:rPr>
          <w:rFonts w:ascii="Times New Roman" w:eastAsia="Times New Roman" w:hAnsi="Times New Roman" w:cs="Times New Roman"/>
          <w:sz w:val="24"/>
          <w:szCs w:val="24"/>
        </w:rPr>
        <w:t xml:space="preserve"> frames the problem from a label modification perspective</w:t>
      </w:r>
      <w:ins w:id="113" w:author="Ryan Huang" w:date="2022-11-07T17:33:00Z">
        <w:r w:rsidR="009F4A0D">
          <w:rPr>
            <w:rFonts w:ascii="Times New Roman" w:eastAsia="Times New Roman" w:hAnsi="Times New Roman" w:cs="Times New Roman"/>
            <w:sz w:val="24"/>
            <w:szCs w:val="24"/>
          </w:rPr>
          <w:t xml:space="preserve"> and is </w:t>
        </w:r>
        <w:proofErr w:type="gramStart"/>
        <w:r w:rsidR="009F4A0D">
          <w:rPr>
            <w:rFonts w:ascii="Times New Roman" w:eastAsia="Times New Roman" w:hAnsi="Times New Roman" w:cs="Times New Roman"/>
            <w:sz w:val="24"/>
            <w:szCs w:val="24"/>
          </w:rPr>
          <w:t>model-agnostic</w:t>
        </w:r>
      </w:ins>
      <w:proofErr w:type="gramEnd"/>
      <w:r>
        <w:rPr>
          <w:rFonts w:ascii="Times New Roman" w:eastAsia="Times New Roman" w:hAnsi="Times New Roman" w:cs="Times New Roman"/>
          <w:sz w:val="24"/>
          <w:szCs w:val="24"/>
        </w:rPr>
        <w:t xml:space="preserve">. Instead of training on the true labels, the target model trains on a convex combination between hard one-hot encoded labels and soft labels produced by the auxiliary model. </w:t>
      </w:r>
      <w:del w:id="114" w:author="Ryan Huang" w:date="2022-11-07T16:59:00Z">
        <w:r w:rsidDel="00530201">
          <w:rPr>
            <w:rFonts w:ascii="Times New Roman" w:eastAsia="Times New Roman" w:hAnsi="Times New Roman" w:cs="Times New Roman"/>
            <w:sz w:val="24"/>
            <w:szCs w:val="24"/>
          </w:rPr>
          <w:delText>During our literature review phase, we selected three papers to focus on: Launch and Iterate: Reducing Prediction Churn, Locally Adaptive Label Smoothing for Predictive Churn, and Churn Reduction via Distillation. The importance of these papers lies in the experimental evidence that the methods described can reduce churn and the methodologies satisfy our constraints and follow the black-box models paradigm.</w:delText>
        </w:r>
      </w:del>
    </w:p>
    <w:p w14:paraId="7AEE019F" w14:textId="77777777" w:rsidR="004E2AB0" w:rsidRDefault="004E2AB0" w:rsidP="004E2AB0">
      <w:pPr>
        <w:spacing w:line="360" w:lineRule="auto"/>
        <w:ind w:firstLine="720"/>
        <w:rPr>
          <w:ins w:id="115" w:author="Ryan Huang" w:date="2022-11-07T17:15:00Z"/>
          <w:rFonts w:ascii="Times New Roman" w:eastAsia="Times New Roman" w:hAnsi="Times New Roman" w:cs="Times New Roman"/>
          <w:sz w:val="24"/>
          <w:szCs w:val="24"/>
        </w:rPr>
      </w:pPr>
      <w:commentRangeStart w:id="116"/>
      <w:ins w:id="117" w:author="Ryan Huang" w:date="2022-11-07T17:15:00Z">
        <w:r>
          <w:rPr>
            <w:rFonts w:ascii="Times New Roman" w:eastAsia="Times New Roman" w:hAnsi="Times New Roman" w:cs="Times New Roman"/>
            <w:sz w:val="24"/>
            <w:szCs w:val="24"/>
          </w:rPr>
          <w:t xml:space="preserve">Proofpoint is an American cybersecurity company whose services require many </w:t>
        </w:r>
        <w:proofErr w:type="gramStart"/>
        <w:r>
          <w:rPr>
            <w:rFonts w:ascii="Times New Roman" w:eastAsia="Times New Roman" w:hAnsi="Times New Roman" w:cs="Times New Roman"/>
            <w:sz w:val="24"/>
            <w:szCs w:val="24"/>
          </w:rPr>
          <w:t>machine</w:t>
        </w:r>
        <w:proofErr w:type="gramEnd"/>
        <w:r>
          <w:rPr>
            <w:rFonts w:ascii="Times New Roman" w:eastAsia="Times New Roman" w:hAnsi="Times New Roman" w:cs="Times New Roman"/>
            <w:sz w:val="24"/>
            <w:szCs w:val="24"/>
          </w:rPr>
          <w:t xml:space="preserve"> learning models. Such services offer a full range of protection, including cloud accounts, emails, web security, and private data safety.  Given the delicate area in which Proofpoint operates and the large scale of production models, our client faces many challenges, including prediction churn.</w:t>
        </w:r>
        <w:commentRangeEnd w:id="116"/>
        <w:r>
          <w:rPr>
            <w:rStyle w:val="CommentReference"/>
          </w:rPr>
          <w:commentReference w:id="116"/>
        </w:r>
        <w:r>
          <w:rPr>
            <w:rFonts w:ascii="Times New Roman" w:eastAsia="Times New Roman" w:hAnsi="Times New Roman" w:cs="Times New Roman"/>
            <w:sz w:val="24"/>
            <w:szCs w:val="24"/>
          </w:rPr>
          <w:t xml:space="preserve"> </w:t>
        </w:r>
      </w:ins>
    </w:p>
    <w:p w14:paraId="3F31687A" w14:textId="17E7324E" w:rsidR="00B93677" w:rsidDel="00CF1F31" w:rsidRDefault="00DA26E7">
      <w:pPr>
        <w:spacing w:line="360" w:lineRule="auto"/>
        <w:ind w:firstLine="720"/>
        <w:rPr>
          <w:moveFrom w:id="118" w:author="Ryan Huang" w:date="2022-11-07T17:00:00Z"/>
          <w:rFonts w:ascii="Times New Roman" w:eastAsia="Times New Roman" w:hAnsi="Times New Roman" w:cs="Times New Roman"/>
          <w:sz w:val="24"/>
          <w:szCs w:val="24"/>
        </w:rPr>
      </w:pPr>
      <w:ins w:id="119" w:author="Ryan Huang" w:date="2022-11-07T17:25:00Z">
        <w:r>
          <w:rPr>
            <w:rFonts w:ascii="Times New Roman" w:eastAsia="Times New Roman" w:hAnsi="Times New Roman" w:cs="Times New Roman"/>
            <w:sz w:val="24"/>
            <w:szCs w:val="24"/>
          </w:rPr>
          <w:t xml:space="preserve">Given the wide </w:t>
        </w:r>
        <w:r w:rsidR="00AD4F47">
          <w:rPr>
            <w:rFonts w:ascii="Times New Roman" w:eastAsia="Times New Roman" w:hAnsi="Times New Roman" w:cs="Times New Roman"/>
            <w:sz w:val="24"/>
            <w:szCs w:val="24"/>
          </w:rPr>
          <w:t xml:space="preserve">variety of machine learning models </w:t>
        </w:r>
      </w:ins>
      <w:moveFromRangeStart w:id="120" w:author="Ryan Huang" w:date="2022-11-07T17:00:00Z" w:name="move118732843"/>
      <w:moveFrom w:id="121" w:author="Ryan Huang" w:date="2022-11-07T17:00:00Z">
        <w:r w:rsidR="0016061B" w:rsidDel="00CF1F31">
          <w:rPr>
            <w:rFonts w:ascii="Times New Roman" w:eastAsia="Times New Roman" w:hAnsi="Times New Roman" w:cs="Times New Roman"/>
            <w:sz w:val="24"/>
            <w:szCs w:val="24"/>
          </w:rPr>
          <w:t xml:space="preserve">Knowledge distillation has been around since 2015 and has been used in many surprising contexts. Originally the main goal of the method was to decrease the complexity of deep learning models by introducing a teacher model. Having trained a teacher model, a student model which is usually much simpler learns from the first model by parroting predictions. In our context, a student model learns more information from soft labels than from hard ones. Introducing soft labels creates meaningful geometry in the label space and gives richer vector representation and useful attributes such as similarity, distance, and angles. The authors of Churn Reduction via Distillation prove that knowledge distillation is equivalent under mild assumptions to constraint churn optimization. Since the constraint optimization approach is more involved, churn reduction using distillation is </w:t>
        </w:r>
        <w:r w:rsidR="0016061B" w:rsidDel="00CF1F31">
          <w:rPr>
            <w:rFonts w:ascii="Times New Roman" w:eastAsia="Times New Roman" w:hAnsi="Times New Roman" w:cs="Times New Roman"/>
            <w:sz w:val="24"/>
            <w:szCs w:val="24"/>
          </w:rPr>
          <w:lastRenderedPageBreak/>
          <w:t>the first candidate for implementation. The main limitation of this method is that it can not be used with the classical machine learning models and it is bound to neural networks.</w:t>
        </w:r>
      </w:moveFrom>
    </w:p>
    <w:moveFromRangeEnd w:id="120"/>
    <w:p w14:paraId="3F31687B" w14:textId="4DA883F4" w:rsidR="00B93677" w:rsidDel="00BF5B5A" w:rsidRDefault="0016061B">
      <w:pPr>
        <w:spacing w:line="360" w:lineRule="auto"/>
        <w:ind w:firstLine="720"/>
        <w:rPr>
          <w:del w:id="122" w:author="Ryan Huang" w:date="2022-11-07T17:10:00Z"/>
          <w:rFonts w:ascii="Times New Roman" w:eastAsia="Times New Roman" w:hAnsi="Times New Roman" w:cs="Times New Roman"/>
          <w:sz w:val="24"/>
          <w:szCs w:val="24"/>
        </w:rPr>
      </w:pPr>
      <w:del w:id="123" w:author="Ryan Huang" w:date="2022-11-07T17:09:00Z">
        <w:r w:rsidDel="00151C52">
          <w:rPr>
            <w:rFonts w:ascii="Times New Roman" w:eastAsia="Times New Roman" w:hAnsi="Times New Roman" w:cs="Times New Roman"/>
            <w:sz w:val="24"/>
            <w:szCs w:val="24"/>
          </w:rPr>
          <w:delText xml:space="preserve">The authors of Launch and Iterate use the anchor method. </w:delText>
        </w:r>
      </w:del>
      <w:del w:id="124" w:author="Ryan Huang" w:date="2022-11-07T16:59:00Z">
        <w:r w:rsidDel="00CF1F31">
          <w:rPr>
            <w:rFonts w:ascii="Times New Roman" w:eastAsia="Times New Roman" w:hAnsi="Times New Roman" w:cs="Times New Roman"/>
            <w:sz w:val="24"/>
            <w:szCs w:val="24"/>
          </w:rPr>
          <w:delText xml:space="preserve">Chronologically this paper was written first and from a technical perspective, it is more involved. Since this paper was one of the first on the subject, the authors rigorously defined churn for the first time. </w:delText>
        </w:r>
      </w:del>
      <w:del w:id="125" w:author="Ryan Huang" w:date="2022-11-07T17:10:00Z">
        <w:r w:rsidDel="00BF5B5A">
          <w:rPr>
            <w:rFonts w:ascii="Times New Roman" w:eastAsia="Times New Roman" w:hAnsi="Times New Roman" w:cs="Times New Roman"/>
            <w:sz w:val="24"/>
            <w:szCs w:val="24"/>
          </w:rPr>
          <w:delText xml:space="preserve">In addition, as </w:delText>
        </w:r>
      </w:del>
      <w:del w:id="126" w:author="Ryan Huang" w:date="2022-11-07T17:09:00Z">
        <w:r w:rsidDel="00151C52">
          <w:rPr>
            <w:rFonts w:ascii="Times New Roman" w:eastAsia="Times New Roman" w:hAnsi="Times New Roman" w:cs="Times New Roman"/>
            <w:sz w:val="24"/>
            <w:szCs w:val="24"/>
          </w:rPr>
          <w:delText xml:space="preserve">the anchor method employs Markov Chain Monte Carlo (MCMC) method and two stabilizing operators this method can be used with a wider range of machine learning models. </w:delText>
        </w:r>
      </w:del>
    </w:p>
    <w:p w14:paraId="3F31687C" w14:textId="71EF6874" w:rsidR="00B93677" w:rsidDel="00BF5B5A" w:rsidRDefault="0016061B">
      <w:pPr>
        <w:spacing w:line="360" w:lineRule="auto"/>
        <w:ind w:firstLine="720"/>
        <w:rPr>
          <w:del w:id="127" w:author="Ryan Huang" w:date="2022-11-07T17:11:00Z"/>
          <w:rFonts w:ascii="Times New Roman" w:eastAsia="Times New Roman" w:hAnsi="Times New Roman" w:cs="Times New Roman"/>
          <w:sz w:val="24"/>
          <w:szCs w:val="24"/>
        </w:rPr>
      </w:pPr>
      <w:del w:id="128" w:author="Ryan Huang" w:date="2022-11-07T17:10:00Z">
        <w:r w:rsidDel="00BF5B5A">
          <w:rPr>
            <w:rFonts w:ascii="Times New Roman" w:eastAsia="Times New Roman" w:hAnsi="Times New Roman" w:cs="Times New Roman"/>
            <w:sz w:val="24"/>
            <w:szCs w:val="24"/>
          </w:rPr>
          <w:delText>The third and the last method that we have selected is based on locally adaptive smoothing paper. The authors use the K-Nearest Neighbors algorithm instead of a teacher model for finding similar data points using the logit layer of a neural network that is used as a helper model. Further, they combine local and global smoothing to produce modified labels.</w:delText>
        </w:r>
      </w:del>
      <w:del w:id="129" w:author="Ryan Huang" w:date="2022-11-07T17:11:00Z">
        <w:r w:rsidDel="00BF5B5A">
          <w:rPr>
            <w:rFonts w:ascii="Times New Roman" w:eastAsia="Times New Roman" w:hAnsi="Times New Roman" w:cs="Times New Roman"/>
            <w:sz w:val="24"/>
            <w:szCs w:val="24"/>
          </w:rPr>
          <w:delText xml:space="preserve"> The result is similar to the first two papers and we decided to implement this method after the first two.</w:delText>
        </w:r>
      </w:del>
    </w:p>
    <w:p w14:paraId="3F31687D" w14:textId="34E7DD76" w:rsidR="00B93677" w:rsidDel="008C7D12" w:rsidRDefault="0016061B">
      <w:pPr>
        <w:spacing w:line="360" w:lineRule="auto"/>
        <w:ind w:firstLine="720"/>
        <w:rPr>
          <w:del w:id="130" w:author="Ryan Huang" w:date="2022-11-07T17:14:00Z"/>
          <w:rFonts w:ascii="Times New Roman" w:eastAsia="Times New Roman" w:hAnsi="Times New Roman" w:cs="Times New Roman"/>
          <w:sz w:val="24"/>
          <w:szCs w:val="24"/>
        </w:rPr>
      </w:pPr>
      <w:del w:id="131" w:author="Ryan Huang" w:date="2022-11-07T17:07:00Z">
        <w:r w:rsidDel="00DB0BA8">
          <w:rPr>
            <w:rFonts w:ascii="Times New Roman" w:eastAsia="Times New Roman" w:hAnsi="Times New Roman" w:cs="Times New Roman"/>
            <w:sz w:val="24"/>
            <w:szCs w:val="24"/>
          </w:rPr>
          <w:delText>It is worth mentioning that the three papers use different data sets and metrics. Therefore, it is hard to make conclusions about the methods’ superiority. After we implement three methods, we will compare them on the same sets of data using the same metrics using a standardized experimentation protocol.</w:delText>
        </w:r>
      </w:del>
      <w:del w:id="132" w:author="Ryan Huang" w:date="2022-11-07T17:04:00Z">
        <w:r w:rsidDel="00CF1F31">
          <w:rPr>
            <w:rFonts w:ascii="Times New Roman" w:eastAsia="Times New Roman" w:hAnsi="Times New Roman" w:cs="Times New Roman"/>
            <w:sz w:val="24"/>
            <w:szCs w:val="24"/>
          </w:rPr>
          <w:delText xml:space="preserve"> Thus, experimentation is a crucial part of our project since it gives us a deeper understanding of the current methods and provides insights. The knowledge acquired by conducting experiments will guide us in our next phase - package creation</w:delText>
        </w:r>
      </w:del>
      <w:del w:id="133" w:author="Ryan Huang" w:date="2022-11-07T17:07:00Z">
        <w:r w:rsidDel="004F43DF">
          <w:rPr>
            <w:rFonts w:ascii="Times New Roman" w:eastAsia="Times New Roman" w:hAnsi="Times New Roman" w:cs="Times New Roman"/>
            <w:sz w:val="24"/>
            <w:szCs w:val="24"/>
          </w:rPr>
          <w:delText>.</w:delText>
        </w:r>
        <w:r w:rsidDel="00DB0BA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Proofpoint </w:t>
      </w:r>
      <w:ins w:id="134" w:author="Ryan Huang" w:date="2022-11-07T17:25:00Z">
        <w:r w:rsidR="00AD4F47">
          <w:rPr>
            <w:rFonts w:ascii="Times New Roman" w:eastAsia="Times New Roman" w:hAnsi="Times New Roman" w:cs="Times New Roman"/>
            <w:sz w:val="24"/>
            <w:szCs w:val="24"/>
          </w:rPr>
          <w:t>use</w:t>
        </w:r>
      </w:ins>
      <w:ins w:id="135" w:author="Ryan Huang" w:date="2022-11-07T17:26:00Z">
        <w:r w:rsidR="00AD4F47">
          <w:rPr>
            <w:rFonts w:ascii="Times New Roman" w:eastAsia="Times New Roman" w:hAnsi="Times New Roman" w:cs="Times New Roman"/>
            <w:sz w:val="24"/>
            <w:szCs w:val="24"/>
          </w:rPr>
          <w:t>s, they are</w:t>
        </w:r>
      </w:ins>
      <w:del w:id="136" w:author="Ryan Huang" w:date="2022-11-07T17:26:00Z">
        <w:r w:rsidDel="00AD4F47">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interested in a model-agnostic framework that they can use </w:t>
      </w:r>
      <w:del w:id="137" w:author="Ryan Huang" w:date="2022-11-07T17:21:00Z">
        <w:r w:rsidDel="00D9098E">
          <w:rPr>
            <w:rFonts w:ascii="Times New Roman" w:eastAsia="Times New Roman" w:hAnsi="Times New Roman" w:cs="Times New Roman"/>
            <w:sz w:val="24"/>
            <w:szCs w:val="24"/>
          </w:rPr>
          <w:delText>on a daily basis</w:delText>
        </w:r>
      </w:del>
      <w:ins w:id="138" w:author="Ryan Huang" w:date="2022-11-07T17:21:00Z">
        <w:r w:rsidR="00D9098E">
          <w:rPr>
            <w:rFonts w:ascii="Times New Roman" w:eastAsia="Times New Roman" w:hAnsi="Times New Roman" w:cs="Times New Roman"/>
            <w:sz w:val="24"/>
            <w:szCs w:val="24"/>
          </w:rPr>
          <w:t>regularly</w:t>
        </w:r>
      </w:ins>
      <w:r>
        <w:rPr>
          <w:rFonts w:ascii="Times New Roman" w:eastAsia="Times New Roman" w:hAnsi="Times New Roman" w:cs="Times New Roman"/>
          <w:sz w:val="24"/>
          <w:szCs w:val="24"/>
        </w:rPr>
        <w:t>.</w:t>
      </w:r>
      <w:ins w:id="139" w:author="Ryan Huang" w:date="2022-11-07T17:24:00Z">
        <w:r w:rsidR="00523FD6">
          <w:rPr>
            <w:rFonts w:ascii="Times New Roman" w:eastAsia="Times New Roman" w:hAnsi="Times New Roman" w:cs="Times New Roman"/>
            <w:sz w:val="24"/>
            <w:szCs w:val="24"/>
          </w:rPr>
          <w:t xml:space="preserve"> </w:t>
        </w:r>
      </w:ins>
      <w:del w:id="140" w:author="Ryan Huang" w:date="2022-11-07T17:33:00Z">
        <w:r w:rsidDel="0039655B">
          <w:rPr>
            <w:rFonts w:ascii="Times New Roman" w:eastAsia="Times New Roman" w:hAnsi="Times New Roman" w:cs="Times New Roman"/>
            <w:sz w:val="24"/>
            <w:szCs w:val="24"/>
          </w:rPr>
          <w:delText xml:space="preserve"> </w:delText>
        </w:r>
      </w:del>
      <w:del w:id="141" w:author="Ryan Huang" w:date="2022-11-07T17:18:00Z">
        <w:r w:rsidDel="003E39BE">
          <w:rPr>
            <w:rFonts w:ascii="Times New Roman" w:eastAsia="Times New Roman" w:hAnsi="Times New Roman" w:cs="Times New Roman"/>
            <w:sz w:val="24"/>
            <w:szCs w:val="24"/>
          </w:rPr>
          <w:delText>This requirement adds an additional layer of complexity as we need not only a working package for one popular machine learning library but an easily extensible package with a plugin-based API</w:delText>
        </w:r>
      </w:del>
      <w:ins w:id="142" w:author="Ryan Huang" w:date="2022-11-07T17:21:00Z">
        <w:r w:rsidR="008559B7">
          <w:rPr>
            <w:rFonts w:ascii="Times New Roman" w:eastAsia="Times New Roman" w:hAnsi="Times New Roman" w:cs="Times New Roman"/>
            <w:sz w:val="24"/>
            <w:szCs w:val="24"/>
          </w:rPr>
          <w:t>There are many different machine learning packages that</w:t>
        </w:r>
      </w:ins>
      <w:ins w:id="143" w:author="Ryan Huang" w:date="2022-11-07T17:19:00Z">
        <w:r w:rsidR="004B67EB">
          <w:rPr>
            <w:rFonts w:ascii="Times New Roman" w:eastAsia="Times New Roman" w:hAnsi="Times New Roman" w:cs="Times New Roman"/>
            <w:sz w:val="24"/>
            <w:szCs w:val="24"/>
          </w:rPr>
          <w:t xml:space="preserve"> </w:t>
        </w:r>
      </w:ins>
      <w:ins w:id="144" w:author="Ryan Huang" w:date="2022-11-07T17:21:00Z">
        <w:r w:rsidR="008559B7">
          <w:rPr>
            <w:rFonts w:ascii="Times New Roman" w:eastAsia="Times New Roman" w:hAnsi="Times New Roman" w:cs="Times New Roman"/>
            <w:sz w:val="24"/>
            <w:szCs w:val="24"/>
          </w:rPr>
          <w:t xml:space="preserve">Proofpoint may </w:t>
        </w:r>
      </w:ins>
      <w:ins w:id="145" w:author="Ryan Huang" w:date="2022-11-07T17:20:00Z">
        <w:r w:rsidR="00D9098E">
          <w:rPr>
            <w:rFonts w:ascii="Times New Roman" w:eastAsia="Times New Roman" w:hAnsi="Times New Roman" w:cs="Times New Roman"/>
            <w:sz w:val="24"/>
            <w:szCs w:val="24"/>
          </w:rPr>
          <w:t xml:space="preserve">use, including </w:t>
        </w:r>
        <w:proofErr w:type="spellStart"/>
        <w:r w:rsidR="00D9098E">
          <w:rPr>
            <w:rFonts w:ascii="Times New Roman" w:eastAsia="Times New Roman" w:hAnsi="Times New Roman" w:cs="Times New Roman"/>
            <w:sz w:val="24"/>
            <w:szCs w:val="24"/>
          </w:rPr>
          <w:t>PyTorch</w:t>
        </w:r>
        <w:proofErr w:type="spellEnd"/>
        <w:r w:rsidR="00D9098E">
          <w:rPr>
            <w:rFonts w:ascii="Times New Roman" w:eastAsia="Times New Roman" w:hAnsi="Times New Roman" w:cs="Times New Roman"/>
            <w:sz w:val="24"/>
            <w:szCs w:val="24"/>
          </w:rPr>
          <w:t xml:space="preserve">, TensorFlow, </w:t>
        </w:r>
        <w:proofErr w:type="spellStart"/>
        <w:r w:rsidR="00D9098E">
          <w:rPr>
            <w:rFonts w:ascii="Times New Roman" w:eastAsia="Times New Roman" w:hAnsi="Times New Roman" w:cs="Times New Roman"/>
            <w:sz w:val="24"/>
            <w:szCs w:val="24"/>
          </w:rPr>
          <w:t>XGBoost</w:t>
        </w:r>
        <w:proofErr w:type="spellEnd"/>
        <w:r w:rsidR="00D9098E">
          <w:rPr>
            <w:rFonts w:ascii="Times New Roman" w:eastAsia="Times New Roman" w:hAnsi="Times New Roman" w:cs="Times New Roman"/>
            <w:sz w:val="24"/>
            <w:szCs w:val="24"/>
          </w:rPr>
          <w:t>, and others</w:t>
        </w:r>
      </w:ins>
      <w:r>
        <w:rPr>
          <w:rFonts w:ascii="Times New Roman" w:eastAsia="Times New Roman" w:hAnsi="Times New Roman" w:cs="Times New Roman"/>
          <w:sz w:val="24"/>
          <w:szCs w:val="24"/>
        </w:rPr>
        <w:t xml:space="preserve">. </w:t>
      </w:r>
      <w:del w:id="146" w:author="Ryan Huang" w:date="2022-11-07T17:18:00Z">
        <w:r w:rsidDel="003E39BE">
          <w:rPr>
            <w:rFonts w:ascii="Times New Roman" w:eastAsia="Times New Roman" w:hAnsi="Times New Roman" w:cs="Times New Roman"/>
            <w:sz w:val="24"/>
            <w:szCs w:val="24"/>
          </w:rPr>
          <w:delText xml:space="preserve">Preliminary analysis shows that the most popular deep learning packages of today are PyTorch and TensorFlow. In addition, there are dozens of different machine learning packages such as Scikit-learn, Xgboost, FastGBM, and others. Our client may use any of these and potentially packages that do not exist at the moment. </w:delText>
        </w:r>
      </w:del>
      <w:r>
        <w:rPr>
          <w:rFonts w:ascii="Times New Roman" w:eastAsia="Times New Roman" w:hAnsi="Times New Roman" w:cs="Times New Roman"/>
          <w:sz w:val="24"/>
          <w:szCs w:val="24"/>
        </w:rPr>
        <w:t>Therefore, we need to develop a</w:t>
      </w:r>
      <w:del w:id="147" w:author="Ryan Huang" w:date="2022-11-07T17:34:00Z">
        <w:r w:rsidDel="0039655B">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ins w:id="148" w:author="Ryan Huang" w:date="2022-11-07T17:34:00Z">
        <w:r w:rsidR="0039655B">
          <w:rPr>
            <w:rFonts w:ascii="Times New Roman" w:eastAsia="Times New Roman" w:hAnsi="Times New Roman" w:cs="Times New Roman"/>
            <w:sz w:val="24"/>
            <w:szCs w:val="24"/>
          </w:rPr>
          <w:t>label modification solution</w:t>
        </w:r>
      </w:ins>
      <w:del w:id="149" w:author="Ryan Huang" w:date="2022-11-07T17:34:00Z">
        <w:r w:rsidDel="0039655B">
          <w:rPr>
            <w:rFonts w:ascii="Times New Roman" w:eastAsia="Times New Roman" w:hAnsi="Times New Roman" w:cs="Times New Roman"/>
            <w:sz w:val="24"/>
            <w:szCs w:val="24"/>
          </w:rPr>
          <w:delText>interface</w:delText>
        </w:r>
      </w:del>
      <w:ins w:id="150" w:author="Ryan Huang" w:date="2022-11-07T17:34:00Z">
        <w:r w:rsidR="0039655B">
          <w:rPr>
            <w:rFonts w:ascii="Times New Roman" w:eastAsia="Times New Roman" w:hAnsi="Times New Roman" w:cs="Times New Roman"/>
            <w:sz w:val="24"/>
            <w:szCs w:val="24"/>
          </w:rPr>
          <w:t xml:space="preserve"> and interface</w:t>
        </w:r>
      </w:ins>
      <w:r>
        <w:rPr>
          <w:rFonts w:ascii="Times New Roman" w:eastAsia="Times New Roman" w:hAnsi="Times New Roman" w:cs="Times New Roman"/>
          <w:sz w:val="24"/>
          <w:szCs w:val="24"/>
        </w:rPr>
        <w:t xml:space="preserve"> that </w:t>
      </w:r>
      <w:del w:id="151" w:author="Ryan Huang" w:date="2022-11-07T17:22:00Z">
        <w:r w:rsidDel="00437CC6">
          <w:rPr>
            <w:rFonts w:ascii="Times New Roman" w:eastAsia="Times New Roman" w:hAnsi="Times New Roman" w:cs="Times New Roman"/>
            <w:sz w:val="24"/>
            <w:szCs w:val="24"/>
          </w:rPr>
          <w:delText>will a</w:delText>
        </w:r>
      </w:del>
      <w:del w:id="152" w:author="Ryan Huang" w:date="2022-11-07T17:21:00Z">
        <w:r w:rsidDel="00437CC6">
          <w:rPr>
            <w:rFonts w:ascii="Times New Roman" w:eastAsia="Times New Roman" w:hAnsi="Times New Roman" w:cs="Times New Roman"/>
            <w:sz w:val="24"/>
            <w:szCs w:val="24"/>
          </w:rPr>
          <w:delText>llow adapting</w:delText>
        </w:r>
      </w:del>
      <w:del w:id="153" w:author="Ryan Huang" w:date="2022-11-07T17:22:00Z">
        <w:r w:rsidDel="00437CC6">
          <w:rPr>
            <w:rFonts w:ascii="Times New Roman" w:eastAsia="Times New Roman" w:hAnsi="Times New Roman" w:cs="Times New Roman"/>
            <w:sz w:val="24"/>
            <w:szCs w:val="24"/>
          </w:rPr>
          <w:delText xml:space="preserve"> </w:delText>
        </w:r>
      </w:del>
      <w:ins w:id="154" w:author="Ryan Huang" w:date="2022-11-07T17:34:00Z">
        <w:r w:rsidR="0039655B">
          <w:rPr>
            <w:rFonts w:ascii="Times New Roman" w:eastAsia="Times New Roman" w:hAnsi="Times New Roman" w:cs="Times New Roman"/>
            <w:sz w:val="24"/>
            <w:szCs w:val="24"/>
          </w:rPr>
          <w:t xml:space="preserve">Proofpoint </w:t>
        </w:r>
        <w:proofErr w:type="spellStart"/>
        <w:r w:rsidR="0039655B">
          <w:rPr>
            <w:rFonts w:ascii="Times New Roman" w:eastAsia="Times New Roman" w:hAnsi="Times New Roman" w:cs="Times New Roman"/>
            <w:sz w:val="24"/>
            <w:szCs w:val="24"/>
          </w:rPr>
          <w:t>mayt</w:t>
        </w:r>
        <w:proofErr w:type="spellEnd"/>
        <w:r w:rsidR="0039655B">
          <w:rPr>
            <w:rFonts w:ascii="Times New Roman" w:eastAsia="Times New Roman" w:hAnsi="Times New Roman" w:cs="Times New Roman"/>
            <w:sz w:val="24"/>
            <w:szCs w:val="24"/>
          </w:rPr>
          <w:t xml:space="preserve"> apply to</w:t>
        </w:r>
      </w:ins>
      <w:ins w:id="155" w:author="Ryan Huang" w:date="2022-11-07T17:21:00Z">
        <w:r w:rsidR="00437CC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all possible models with the least effort.</w:t>
      </w:r>
    </w:p>
    <w:p w14:paraId="3F31687E" w14:textId="263EFCD7" w:rsidR="00B93677" w:rsidRDefault="0016061B" w:rsidP="008C7D12">
      <w:pPr>
        <w:spacing w:line="360" w:lineRule="auto"/>
        <w:ind w:firstLine="720"/>
        <w:rPr>
          <w:rFonts w:ascii="Times New Roman" w:eastAsia="Times New Roman" w:hAnsi="Times New Roman" w:cs="Times New Roman"/>
          <w:sz w:val="24"/>
          <w:szCs w:val="24"/>
        </w:rPr>
      </w:pPr>
      <w:del w:id="156" w:author="Ryan Huang" w:date="2022-11-07T17:14:00Z">
        <w:r w:rsidDel="008C7D12">
          <w:rPr>
            <w:rFonts w:ascii="Times New Roman" w:eastAsia="Times New Roman" w:hAnsi="Times New Roman" w:cs="Times New Roman"/>
            <w:sz w:val="24"/>
            <w:szCs w:val="24"/>
          </w:rPr>
          <w:lastRenderedPageBreak/>
          <w:delText>Our final and most challenging goal is to develop a novel method for churn reduction</w:delText>
        </w:r>
      </w:del>
      <w:del w:id="157" w:author="Ryan Huang" w:date="2022-11-07T16:43:00Z">
        <w:r w:rsidDel="007131BF">
          <w:rPr>
            <w:rFonts w:ascii="Times New Roman" w:eastAsia="Times New Roman" w:hAnsi="Times New Roman" w:cs="Times New Roman"/>
            <w:sz w:val="24"/>
            <w:szCs w:val="24"/>
          </w:rPr>
          <w:delText>. At this point it is hard to foresee the outcome, however, working on the current methods and developing the package should give us a strong foundation for further advancement.</w:delText>
        </w:r>
      </w:del>
    </w:p>
    <w:p w14:paraId="3F31687F" w14:textId="0273E2CE" w:rsidR="00B93677" w:rsidDel="00CF1F31" w:rsidRDefault="0016061B">
      <w:pPr>
        <w:spacing w:line="360" w:lineRule="auto"/>
        <w:rPr>
          <w:del w:id="158" w:author="Ryan Huang" w:date="2022-11-07T17:04:00Z"/>
          <w:rFonts w:ascii="Times New Roman" w:eastAsia="Times New Roman" w:hAnsi="Times New Roman" w:cs="Times New Roman"/>
          <w:b/>
          <w:sz w:val="28"/>
          <w:szCs w:val="28"/>
        </w:rPr>
      </w:pPr>
      <w:del w:id="159" w:author="Ryan Huang" w:date="2022-11-07T16:52:00Z">
        <w:r w:rsidDel="005131A6">
          <w:rPr>
            <w:rFonts w:ascii="Times New Roman" w:eastAsia="Times New Roman" w:hAnsi="Times New Roman" w:cs="Times New Roman"/>
            <w:b/>
            <w:sz w:val="28"/>
            <w:szCs w:val="28"/>
          </w:rPr>
          <w:delText>Project milestones</w:delText>
        </w:r>
      </w:del>
    </w:p>
    <w:p w14:paraId="3F316880" w14:textId="4DD856EB" w:rsidR="00B93677" w:rsidRDefault="0016061B">
      <w:pPr>
        <w:spacing w:line="360" w:lineRule="auto"/>
        <w:ind w:firstLine="720"/>
        <w:rPr>
          <w:ins w:id="160" w:author="Ryan Huang" w:date="2022-11-07T17:1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capstone project consists of three </w:t>
      </w:r>
      <w:del w:id="161" w:author="Ryan Huang" w:date="2022-11-07T17:14:00Z">
        <w:r w:rsidDel="008C7D12">
          <w:rPr>
            <w:rFonts w:ascii="Times New Roman" w:eastAsia="Times New Roman" w:hAnsi="Times New Roman" w:cs="Times New Roman"/>
            <w:sz w:val="24"/>
            <w:szCs w:val="24"/>
          </w:rPr>
          <w:delText>milestones</w:delText>
        </w:r>
      </w:del>
      <w:ins w:id="162" w:author="Ryan Huang" w:date="2022-11-07T17:14:00Z">
        <w:r w:rsidR="008C7D12">
          <w:rPr>
            <w:rFonts w:ascii="Times New Roman" w:eastAsia="Times New Roman" w:hAnsi="Times New Roman" w:cs="Times New Roman"/>
            <w:sz w:val="24"/>
            <w:szCs w:val="24"/>
          </w:rPr>
          <w:t>objectives</w:t>
        </w:r>
      </w:ins>
      <w:r>
        <w:rPr>
          <w:rFonts w:ascii="Times New Roman" w:eastAsia="Times New Roman" w:hAnsi="Times New Roman" w:cs="Times New Roman"/>
          <w:sz w:val="24"/>
          <w:szCs w:val="24"/>
        </w:rPr>
        <w:t xml:space="preserve">. First, we </w:t>
      </w:r>
      <w:ins w:id="163" w:author="Ryan Huang" w:date="2022-11-07T16:40:00Z">
        <w:r w:rsidR="003D7784">
          <w:rPr>
            <w:rFonts w:ascii="Times New Roman" w:eastAsia="Times New Roman" w:hAnsi="Times New Roman" w:cs="Times New Roman"/>
            <w:sz w:val="24"/>
            <w:szCs w:val="24"/>
          </w:rPr>
          <w:t xml:space="preserve">will compare </w:t>
        </w:r>
      </w:ins>
      <w:del w:id="164" w:author="Ryan Huang" w:date="2022-11-07T16:40:00Z">
        <w:r w:rsidDel="003D7784">
          <w:rPr>
            <w:rFonts w:ascii="Times New Roman" w:eastAsia="Times New Roman" w:hAnsi="Times New Roman" w:cs="Times New Roman"/>
            <w:sz w:val="24"/>
            <w:szCs w:val="24"/>
          </w:rPr>
          <w:delText xml:space="preserve">need to create </w:delText>
        </w:r>
      </w:del>
      <w:r>
        <w:rPr>
          <w:rFonts w:ascii="Times New Roman" w:eastAsia="Times New Roman" w:hAnsi="Times New Roman" w:cs="Times New Roman"/>
          <w:sz w:val="24"/>
          <w:szCs w:val="24"/>
        </w:rPr>
        <w:t xml:space="preserve">a unified approach </w:t>
      </w:r>
      <w:del w:id="165" w:author="Ryan Huang" w:date="2022-11-07T16:40:00Z">
        <w:r w:rsidDel="003D7784">
          <w:rPr>
            <w:rFonts w:ascii="Times New Roman" w:eastAsia="Times New Roman" w:hAnsi="Times New Roman" w:cs="Times New Roman"/>
            <w:sz w:val="24"/>
            <w:szCs w:val="24"/>
          </w:rPr>
          <w:delText>to conduct our experiments</w:delText>
        </w:r>
      </w:del>
      <w:ins w:id="166" w:author="Ryan Huang" w:date="2022-11-07T16:40:00Z">
        <w:r w:rsidR="003D7784">
          <w:rPr>
            <w:rFonts w:ascii="Times New Roman" w:eastAsia="Times New Roman" w:hAnsi="Times New Roman" w:cs="Times New Roman"/>
            <w:sz w:val="24"/>
            <w:szCs w:val="24"/>
          </w:rPr>
          <w:t>and compare to</w:t>
        </w:r>
      </w:ins>
      <w:del w:id="167" w:author="Ryan Huang" w:date="2022-11-07T16:40:00Z">
        <w:r w:rsidDel="003D7784">
          <w:rPr>
            <w:rFonts w:ascii="Times New Roman" w:eastAsia="Times New Roman" w:hAnsi="Times New Roman" w:cs="Times New Roman"/>
            <w:sz w:val="24"/>
            <w:szCs w:val="24"/>
          </w:rPr>
          <w:delText xml:space="preserve">, </w:delText>
        </w:r>
      </w:del>
      <w:del w:id="168" w:author="Ryan Huang" w:date="2022-11-07T16:39:00Z">
        <w:r w:rsidDel="00C34D15">
          <w:rPr>
            <w:rFonts w:ascii="Times New Roman" w:eastAsia="Times New Roman" w:hAnsi="Times New Roman" w:cs="Times New Roman"/>
            <w:sz w:val="24"/>
            <w:szCs w:val="24"/>
          </w:rPr>
          <w:delText xml:space="preserve">implement </w:delText>
        </w:r>
      </w:del>
      <w:ins w:id="169" w:author="Ryan Huang" w:date="2022-11-07T16:39:00Z">
        <w:r w:rsidR="00C34D1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three </w:t>
      </w:r>
      <w:ins w:id="170" w:author="Ryan Huang" w:date="2022-11-07T16:42:00Z">
        <w:r w:rsidR="007131BF">
          <w:rPr>
            <w:rFonts w:ascii="Times New Roman" w:eastAsia="Times New Roman" w:hAnsi="Times New Roman" w:cs="Times New Roman"/>
            <w:sz w:val="24"/>
            <w:szCs w:val="24"/>
          </w:rPr>
          <w:t>known approaches</w:t>
        </w:r>
      </w:ins>
      <w:del w:id="171" w:author="Ryan Huang" w:date="2022-11-07T16:42:00Z">
        <w:r w:rsidDel="007131BF">
          <w:rPr>
            <w:rFonts w:ascii="Times New Roman" w:eastAsia="Times New Roman" w:hAnsi="Times New Roman" w:cs="Times New Roman"/>
            <w:sz w:val="24"/>
            <w:szCs w:val="24"/>
          </w:rPr>
          <w:delText>methods</w:delText>
        </w:r>
      </w:del>
      <w:del w:id="172" w:author="Ryan Huang" w:date="2022-11-07T16:39:00Z">
        <w:r w:rsidDel="00C34D15">
          <w:rPr>
            <w:rFonts w:ascii="Times New Roman" w:eastAsia="Times New Roman" w:hAnsi="Times New Roman" w:cs="Times New Roman"/>
            <w:sz w:val="24"/>
            <w:szCs w:val="24"/>
          </w:rPr>
          <w:delText xml:space="preserve"> that we covered in the motivation section</w:delText>
        </w:r>
      </w:del>
      <w:del w:id="173" w:author="Ryan Huang" w:date="2022-11-07T16:40:00Z">
        <w:r w:rsidDel="003D7784">
          <w:rPr>
            <w:rFonts w:ascii="Times New Roman" w:eastAsia="Times New Roman" w:hAnsi="Times New Roman" w:cs="Times New Roman"/>
            <w:sz w:val="24"/>
            <w:szCs w:val="24"/>
          </w:rPr>
          <w:delText>,</w:delText>
        </w:r>
      </w:del>
      <w:del w:id="174" w:author="Ryan Huang" w:date="2022-11-07T16:39:00Z">
        <w:r w:rsidDel="00C34D15">
          <w:rPr>
            <w:rFonts w:ascii="Times New Roman" w:eastAsia="Times New Roman" w:hAnsi="Times New Roman" w:cs="Times New Roman"/>
            <w:sz w:val="24"/>
            <w:szCs w:val="24"/>
          </w:rPr>
          <w:delText xml:space="preserve"> and make comparisons and conclusions based on the results</w:delText>
        </w:r>
      </w:del>
      <w:r>
        <w:rPr>
          <w:rFonts w:ascii="Times New Roman" w:eastAsia="Times New Roman" w:hAnsi="Times New Roman" w:cs="Times New Roman"/>
          <w:sz w:val="24"/>
          <w:szCs w:val="24"/>
        </w:rPr>
        <w:t xml:space="preserve">. Second, we will create a python package </w:t>
      </w:r>
      <w:del w:id="175" w:author="Ryan Huang" w:date="2022-11-07T16:41:00Z">
        <w:r w:rsidDel="00D045CE">
          <w:rPr>
            <w:rFonts w:ascii="Times New Roman" w:eastAsia="Times New Roman" w:hAnsi="Times New Roman" w:cs="Times New Roman"/>
            <w:sz w:val="24"/>
            <w:szCs w:val="24"/>
          </w:rPr>
          <w:delText>and make the methods from the first milestone</w:delText>
        </w:r>
      </w:del>
      <w:ins w:id="176" w:author="Ryan Huang" w:date="2022-11-07T16:41:00Z">
        <w:r w:rsidR="00D045CE">
          <w:rPr>
            <w:rFonts w:ascii="Times New Roman" w:eastAsia="Times New Roman" w:hAnsi="Times New Roman" w:cs="Times New Roman"/>
            <w:sz w:val="24"/>
            <w:szCs w:val="24"/>
          </w:rPr>
          <w:t>that generalizes</w:t>
        </w:r>
        <w:r w:rsidR="002F1B9A">
          <w:rPr>
            <w:rFonts w:ascii="Times New Roman" w:eastAsia="Times New Roman" w:hAnsi="Times New Roman" w:cs="Times New Roman"/>
            <w:sz w:val="24"/>
            <w:szCs w:val="24"/>
          </w:rPr>
          <w:t xml:space="preserve"> our approach and </w:t>
        </w:r>
      </w:ins>
      <w:ins w:id="177" w:author="Ryan Huang" w:date="2022-11-07T16:42:00Z">
        <w:r w:rsidR="002F1B9A">
          <w:rPr>
            <w:rFonts w:ascii="Times New Roman" w:eastAsia="Times New Roman" w:hAnsi="Times New Roman" w:cs="Times New Roman"/>
            <w:sz w:val="24"/>
            <w:szCs w:val="24"/>
          </w:rPr>
          <w:t>i</w:t>
        </w:r>
      </w:ins>
      <w:ins w:id="178" w:author="Ryan Huang" w:date="2022-11-07T16:41:00Z">
        <w:r w:rsidR="002F1B9A">
          <w:rPr>
            <w:rFonts w:ascii="Times New Roman" w:eastAsia="Times New Roman" w:hAnsi="Times New Roman" w:cs="Times New Roman"/>
            <w:sz w:val="24"/>
            <w:szCs w:val="24"/>
          </w:rPr>
          <w:t>s</w:t>
        </w:r>
      </w:ins>
      <w:del w:id="179" w:author="Ryan Huang" w:date="2022-11-07T16:41:00Z">
        <w:r w:rsidDel="002F1B9A">
          <w:rPr>
            <w:rFonts w:ascii="Times New Roman" w:eastAsia="Times New Roman" w:hAnsi="Times New Roman" w:cs="Times New Roman"/>
            <w:sz w:val="24"/>
            <w:szCs w:val="24"/>
          </w:rPr>
          <w:delText xml:space="preserve"> generic</w:delText>
        </w:r>
      </w:del>
      <w:ins w:id="180" w:author="Ryan Huang" w:date="2022-11-07T16:42:00Z">
        <w:r w:rsidR="002F1B9A">
          <w:rPr>
            <w:rFonts w:ascii="Times New Roman" w:eastAsia="Times New Roman" w:hAnsi="Times New Roman" w:cs="Times New Roman"/>
            <w:sz w:val="24"/>
            <w:szCs w:val="24"/>
          </w:rPr>
          <w:t xml:space="preserve"> </w:t>
        </w:r>
      </w:ins>
      <w:del w:id="181" w:author="Ryan Huang" w:date="2022-11-07T16:41:00Z">
        <w:r w:rsidDel="002F1B9A">
          <w:rPr>
            <w:rFonts w:ascii="Times New Roman" w:eastAsia="Times New Roman" w:hAnsi="Times New Roman" w:cs="Times New Roman"/>
            <w:sz w:val="24"/>
            <w:szCs w:val="24"/>
          </w:rPr>
          <w:delText xml:space="preserve"> an</w:delText>
        </w:r>
      </w:del>
      <w:del w:id="182" w:author="Ryan Huang" w:date="2022-11-07T16:42:00Z">
        <w:r w:rsidDel="002F1B9A">
          <w:rPr>
            <w:rFonts w:ascii="Times New Roman" w:eastAsia="Times New Roman" w:hAnsi="Times New Roman" w:cs="Times New Roman"/>
            <w:sz w:val="24"/>
            <w:szCs w:val="24"/>
          </w:rPr>
          <w:delText xml:space="preserve">d </w:delText>
        </w:r>
      </w:del>
      <w:r>
        <w:rPr>
          <w:rFonts w:ascii="Times New Roman" w:eastAsia="Times New Roman" w:hAnsi="Times New Roman" w:cs="Times New Roman"/>
          <w:sz w:val="24"/>
          <w:szCs w:val="24"/>
        </w:rPr>
        <w:t xml:space="preserve">independent of underlying models. That will ensure that our clients </w:t>
      </w:r>
      <w:del w:id="183" w:author="Ryan Huang" w:date="2022-11-07T16:42:00Z">
        <w:r w:rsidDel="002F1B9A">
          <w:rPr>
            <w:rFonts w:ascii="Times New Roman" w:eastAsia="Times New Roman" w:hAnsi="Times New Roman" w:cs="Times New Roman"/>
            <w:sz w:val="24"/>
            <w:szCs w:val="24"/>
          </w:rPr>
          <w:delText>will be able to</w:delText>
        </w:r>
      </w:del>
      <w:ins w:id="184" w:author="Ryan Huang" w:date="2022-11-07T16:42:00Z">
        <w:r w:rsidR="002F1B9A">
          <w:rPr>
            <w:rFonts w:ascii="Times New Roman" w:eastAsia="Times New Roman" w:hAnsi="Times New Roman" w:cs="Times New Roman"/>
            <w:sz w:val="24"/>
            <w:szCs w:val="24"/>
          </w:rPr>
          <w:t>can</w:t>
        </w:r>
      </w:ins>
      <w:r>
        <w:rPr>
          <w:rFonts w:ascii="Times New Roman" w:eastAsia="Times New Roman" w:hAnsi="Times New Roman" w:cs="Times New Roman"/>
          <w:sz w:val="24"/>
          <w:szCs w:val="24"/>
        </w:rPr>
        <w:t xml:space="preserve"> use the package in their environment. Finally, we will work on a novel churn reduction method. </w:t>
      </w:r>
      <w:del w:id="185" w:author="Ryan Huang" w:date="2022-11-07T17:14:00Z">
        <w:r w:rsidDel="008C7D12">
          <w:rPr>
            <w:rFonts w:ascii="Times New Roman" w:eastAsia="Times New Roman" w:hAnsi="Times New Roman" w:cs="Times New Roman"/>
            <w:sz w:val="24"/>
            <w:szCs w:val="24"/>
          </w:rPr>
          <w:delText>We will incorporate knowledge gained from the previous two steps.</w:delText>
        </w:r>
      </w:del>
    </w:p>
    <w:p w14:paraId="4D2B571A" w14:textId="77777777" w:rsidR="008C7D12" w:rsidRDefault="008C7D12">
      <w:pPr>
        <w:spacing w:line="360" w:lineRule="auto"/>
        <w:ind w:firstLine="720"/>
        <w:rPr>
          <w:rFonts w:ascii="Times New Roman" w:eastAsia="Times New Roman" w:hAnsi="Times New Roman" w:cs="Times New Roman"/>
          <w:sz w:val="24"/>
          <w:szCs w:val="24"/>
        </w:rPr>
      </w:pPr>
    </w:p>
    <w:p w14:paraId="32D0A545" w14:textId="77777777" w:rsidR="00CF1F31" w:rsidRDefault="00CF1F31" w:rsidP="00CF1F31">
      <w:pPr>
        <w:spacing w:line="360" w:lineRule="auto"/>
        <w:rPr>
          <w:ins w:id="186" w:author="Ryan Huang" w:date="2022-11-07T17:04:00Z"/>
          <w:rFonts w:ascii="Times New Roman" w:eastAsia="Times New Roman" w:hAnsi="Times New Roman" w:cs="Times New Roman"/>
          <w:b/>
          <w:sz w:val="28"/>
          <w:szCs w:val="28"/>
        </w:rPr>
      </w:pPr>
      <w:ins w:id="187" w:author="Ryan Huang" w:date="2022-11-07T17:04:00Z">
        <w:r>
          <w:rPr>
            <w:rFonts w:ascii="Times New Roman" w:eastAsia="Times New Roman" w:hAnsi="Times New Roman" w:cs="Times New Roman"/>
            <w:b/>
            <w:sz w:val="28"/>
            <w:szCs w:val="28"/>
          </w:rPr>
          <w:t>Methods</w:t>
        </w:r>
      </w:ins>
    </w:p>
    <w:p w14:paraId="390255A2" w14:textId="1464977F" w:rsidR="005131A6" w:rsidRDefault="00102DE4">
      <w:pPr>
        <w:spacing w:line="360" w:lineRule="auto"/>
        <w:rPr>
          <w:ins w:id="188" w:author="Ryan Huang" w:date="2022-11-07T16:52:00Z"/>
          <w:rFonts w:ascii="Times New Roman" w:eastAsia="Times New Roman" w:hAnsi="Times New Roman" w:cs="Times New Roman"/>
          <w:b/>
          <w:sz w:val="24"/>
          <w:szCs w:val="24"/>
        </w:rPr>
      </w:pPr>
      <w:commentRangeStart w:id="189"/>
      <w:ins w:id="190" w:author="Ryan Huang" w:date="2022-11-07T16:53:00Z">
        <w:r>
          <w:rPr>
            <w:rFonts w:ascii="Times New Roman" w:eastAsia="Times New Roman" w:hAnsi="Times New Roman" w:cs="Times New Roman"/>
            <w:b/>
            <w:sz w:val="24"/>
            <w:szCs w:val="24"/>
          </w:rPr>
          <w:t>Experimental Approaches</w:t>
        </w:r>
      </w:ins>
      <w:commentRangeEnd w:id="189"/>
      <w:ins w:id="191" w:author="Ryan Huang" w:date="2022-11-07T17:29:00Z">
        <w:r w:rsidR="00366081">
          <w:rPr>
            <w:rStyle w:val="CommentReference"/>
          </w:rPr>
          <w:commentReference w:id="189"/>
        </w:r>
      </w:ins>
    </w:p>
    <w:p w14:paraId="54141516" w14:textId="7AA35B56" w:rsidR="005131A6" w:rsidRDefault="005131A6">
      <w:pPr>
        <w:spacing w:line="360" w:lineRule="auto"/>
        <w:rPr>
          <w:ins w:id="192" w:author="Ryan Huang" w:date="2022-11-07T16:58:00Z"/>
          <w:rFonts w:ascii="Times New Roman" w:eastAsia="Times New Roman" w:hAnsi="Times New Roman" w:cs="Times New Roman"/>
          <w:bCs/>
          <w:sz w:val="24"/>
          <w:szCs w:val="24"/>
        </w:rPr>
      </w:pPr>
      <w:ins w:id="193" w:author="Ryan Huang" w:date="2022-11-07T16:52:00Z">
        <w:r>
          <w:rPr>
            <w:rFonts w:ascii="Times New Roman" w:eastAsia="Times New Roman" w:hAnsi="Times New Roman" w:cs="Times New Roman"/>
            <w:b/>
            <w:sz w:val="24"/>
            <w:szCs w:val="24"/>
          </w:rPr>
          <w:tab/>
        </w:r>
      </w:ins>
      <w:ins w:id="194" w:author="Ryan Huang" w:date="2022-11-07T17:35:00Z">
        <w:r w:rsidR="00E20626">
          <w:rPr>
            <w:rFonts w:ascii="Times New Roman" w:eastAsia="Times New Roman" w:hAnsi="Times New Roman" w:cs="Times New Roman"/>
            <w:bCs/>
            <w:sz w:val="24"/>
            <w:szCs w:val="24"/>
          </w:rPr>
          <w:t>We have identified</w:t>
        </w:r>
      </w:ins>
      <w:ins w:id="195" w:author="Ryan Huang" w:date="2022-11-07T16:55:00Z">
        <w:r w:rsidR="00E520D1">
          <w:rPr>
            <w:rFonts w:ascii="Times New Roman" w:eastAsia="Times New Roman" w:hAnsi="Times New Roman" w:cs="Times New Roman"/>
            <w:bCs/>
            <w:sz w:val="24"/>
            <w:szCs w:val="24"/>
          </w:rPr>
          <w:t xml:space="preserve"> three </w:t>
        </w:r>
      </w:ins>
      <w:ins w:id="196" w:author="Ryan Huang" w:date="2022-11-07T17:35:00Z">
        <w:r w:rsidR="00E20626">
          <w:rPr>
            <w:rFonts w:ascii="Times New Roman" w:eastAsia="Times New Roman" w:hAnsi="Times New Roman" w:cs="Times New Roman"/>
            <w:bCs/>
            <w:sz w:val="24"/>
            <w:szCs w:val="24"/>
          </w:rPr>
          <w:t>possible label modification methods to reduce prediction churn</w:t>
        </w:r>
      </w:ins>
      <w:ins w:id="197" w:author="Ryan Huang" w:date="2022-11-07T16:55:00Z">
        <w:r w:rsidR="00BD4D8B">
          <w:rPr>
            <w:rFonts w:ascii="Times New Roman" w:eastAsia="Times New Roman" w:hAnsi="Times New Roman" w:cs="Times New Roman"/>
            <w:bCs/>
            <w:sz w:val="24"/>
            <w:szCs w:val="24"/>
          </w:rPr>
          <w:t>: knowledge distillation, ancho</w:t>
        </w:r>
      </w:ins>
      <w:ins w:id="198" w:author="Ryan Huang" w:date="2022-11-07T16:56:00Z">
        <w:r w:rsidR="00BD4D8B">
          <w:rPr>
            <w:rFonts w:ascii="Times New Roman" w:eastAsia="Times New Roman" w:hAnsi="Times New Roman" w:cs="Times New Roman"/>
            <w:bCs/>
            <w:sz w:val="24"/>
            <w:szCs w:val="24"/>
          </w:rPr>
          <w:t xml:space="preserve">r, and label smoothing. </w:t>
        </w:r>
      </w:ins>
      <w:ins w:id="199" w:author="Ryan Huang" w:date="2022-11-07T16:58:00Z">
        <w:r w:rsidR="00C220D9">
          <w:rPr>
            <w:rFonts w:ascii="Times New Roman" w:eastAsia="Times New Roman" w:hAnsi="Times New Roman" w:cs="Times New Roman"/>
            <w:bCs/>
            <w:sz w:val="24"/>
            <w:szCs w:val="24"/>
          </w:rPr>
          <w:t xml:space="preserve">Each </w:t>
        </w:r>
      </w:ins>
      <w:ins w:id="200" w:author="Ryan Huang" w:date="2022-11-07T17:35:00Z">
        <w:r w:rsidR="00E20626">
          <w:rPr>
            <w:rFonts w:ascii="Times New Roman" w:eastAsia="Times New Roman" w:hAnsi="Times New Roman" w:cs="Times New Roman"/>
            <w:bCs/>
            <w:sz w:val="24"/>
            <w:szCs w:val="24"/>
          </w:rPr>
          <w:t>technique</w:t>
        </w:r>
      </w:ins>
      <w:ins w:id="201" w:author="Ryan Huang" w:date="2022-11-07T16:58:00Z">
        <w:r w:rsidR="00C220D9">
          <w:rPr>
            <w:rFonts w:ascii="Times New Roman" w:eastAsia="Times New Roman" w:hAnsi="Times New Roman" w:cs="Times New Roman"/>
            <w:bCs/>
            <w:sz w:val="24"/>
            <w:szCs w:val="24"/>
          </w:rPr>
          <w:t xml:space="preserve"> </w:t>
        </w:r>
      </w:ins>
      <w:ins w:id="202" w:author="Ryan Huang" w:date="2022-11-07T17:35:00Z">
        <w:r w:rsidR="00E20626">
          <w:rPr>
            <w:rFonts w:ascii="Times New Roman" w:eastAsia="Times New Roman" w:hAnsi="Times New Roman" w:cs="Times New Roman"/>
            <w:bCs/>
            <w:sz w:val="24"/>
            <w:szCs w:val="24"/>
          </w:rPr>
          <w:t>is</w:t>
        </w:r>
      </w:ins>
      <w:ins w:id="203" w:author="Ryan Huang" w:date="2022-11-07T17:27:00Z">
        <w:r w:rsidR="00BF1534">
          <w:rPr>
            <w:rFonts w:ascii="Times New Roman" w:eastAsia="Times New Roman" w:hAnsi="Times New Roman" w:cs="Times New Roman"/>
            <w:bCs/>
            <w:sz w:val="24"/>
            <w:szCs w:val="24"/>
          </w:rPr>
          <w:t xml:space="preserve"> independent of </w:t>
        </w:r>
        <w:r w:rsidR="00366081">
          <w:rPr>
            <w:rFonts w:ascii="Times New Roman" w:eastAsia="Times New Roman" w:hAnsi="Times New Roman" w:cs="Times New Roman"/>
            <w:bCs/>
            <w:sz w:val="24"/>
            <w:szCs w:val="24"/>
          </w:rPr>
          <w:t>the underly</w:t>
        </w:r>
      </w:ins>
      <w:ins w:id="204" w:author="Ryan Huang" w:date="2022-11-07T17:28:00Z">
        <w:r w:rsidR="00366081">
          <w:rPr>
            <w:rFonts w:ascii="Times New Roman" w:eastAsia="Times New Roman" w:hAnsi="Times New Roman" w:cs="Times New Roman"/>
            <w:bCs/>
            <w:sz w:val="24"/>
            <w:szCs w:val="24"/>
          </w:rPr>
          <w:t>ing prediction model</w:t>
        </w:r>
      </w:ins>
      <w:ins w:id="205" w:author="Ryan Huang" w:date="2022-11-07T16:58:00Z">
        <w:r w:rsidR="00C220D9">
          <w:rPr>
            <w:rFonts w:ascii="Times New Roman" w:eastAsia="Times New Roman" w:hAnsi="Times New Roman" w:cs="Times New Roman"/>
            <w:bCs/>
            <w:sz w:val="24"/>
            <w:szCs w:val="24"/>
          </w:rPr>
          <w:t xml:space="preserve">. </w:t>
        </w:r>
      </w:ins>
      <w:ins w:id="206" w:author="Ryan Huang" w:date="2022-11-07T16:56:00Z">
        <w:r w:rsidR="00BD4D8B">
          <w:rPr>
            <w:rFonts w:ascii="Times New Roman" w:eastAsia="Times New Roman" w:hAnsi="Times New Roman" w:cs="Times New Roman"/>
            <w:bCs/>
            <w:sz w:val="24"/>
            <w:szCs w:val="24"/>
          </w:rPr>
          <w:t xml:space="preserve">We will test each of these </w:t>
        </w:r>
        <w:r w:rsidR="0055098D">
          <w:rPr>
            <w:rFonts w:ascii="Times New Roman" w:eastAsia="Times New Roman" w:hAnsi="Times New Roman" w:cs="Times New Roman"/>
            <w:bCs/>
            <w:sz w:val="24"/>
            <w:szCs w:val="24"/>
          </w:rPr>
          <w:t>using the same data and underlying models to compare the effectiveness of each approach.</w:t>
        </w:r>
      </w:ins>
    </w:p>
    <w:p w14:paraId="6ED1E958" w14:textId="77777777" w:rsidR="00C220D9" w:rsidRDefault="00C220D9">
      <w:pPr>
        <w:spacing w:line="360" w:lineRule="auto"/>
        <w:rPr>
          <w:ins w:id="207" w:author="Ryan Huang" w:date="2022-11-07T16:56:00Z"/>
          <w:rFonts w:ascii="Times New Roman" w:eastAsia="Times New Roman" w:hAnsi="Times New Roman" w:cs="Times New Roman"/>
          <w:bCs/>
          <w:sz w:val="24"/>
          <w:szCs w:val="24"/>
        </w:rPr>
      </w:pPr>
    </w:p>
    <w:p w14:paraId="41614E52" w14:textId="4030AA7E" w:rsidR="0055098D" w:rsidRDefault="0055098D">
      <w:pPr>
        <w:spacing w:line="360" w:lineRule="auto"/>
        <w:rPr>
          <w:ins w:id="208" w:author="Ryan Huang" w:date="2022-11-07T16:57:00Z"/>
          <w:rFonts w:ascii="Times New Roman" w:eastAsia="Times New Roman" w:hAnsi="Times New Roman" w:cs="Times New Roman"/>
          <w:bCs/>
          <w:i/>
          <w:iCs/>
          <w:sz w:val="24"/>
          <w:szCs w:val="24"/>
        </w:rPr>
      </w:pPr>
      <w:ins w:id="209" w:author="Ryan Huang" w:date="2022-11-07T16:57:00Z">
        <w:r>
          <w:rPr>
            <w:rFonts w:ascii="Times New Roman" w:eastAsia="Times New Roman" w:hAnsi="Times New Roman" w:cs="Times New Roman"/>
            <w:bCs/>
            <w:i/>
            <w:iCs/>
            <w:sz w:val="24"/>
            <w:szCs w:val="24"/>
          </w:rPr>
          <w:t>Knowledge Distillation</w:t>
        </w:r>
      </w:ins>
    </w:p>
    <w:p w14:paraId="6753EC4B" w14:textId="201EABC7" w:rsidR="00CF1F31" w:rsidRDefault="00CF1F31" w:rsidP="00CF1F31">
      <w:pPr>
        <w:spacing w:line="360" w:lineRule="auto"/>
        <w:ind w:firstLine="720"/>
        <w:rPr>
          <w:ins w:id="210" w:author="Ryan Huang" w:date="2022-11-07T17:08:00Z"/>
          <w:rFonts w:ascii="Times New Roman" w:eastAsia="Times New Roman" w:hAnsi="Times New Roman" w:cs="Times New Roman"/>
          <w:sz w:val="24"/>
          <w:szCs w:val="24"/>
        </w:rPr>
      </w:pPr>
      <w:ins w:id="211" w:author="Ryan Huang" w:date="2022-11-07T17:00:00Z">
        <w:r>
          <w:rPr>
            <w:rFonts w:ascii="Times New Roman" w:eastAsia="Times New Roman" w:hAnsi="Times New Roman" w:cs="Times New Roman"/>
            <w:bCs/>
            <w:sz w:val="24"/>
            <w:szCs w:val="24"/>
          </w:rPr>
          <w:t xml:space="preserve">Developed in 2015, </w:t>
        </w:r>
      </w:ins>
      <w:moveToRangeStart w:id="212" w:author="Ryan Huang" w:date="2022-11-07T17:00:00Z" w:name="move118732843"/>
      <w:moveTo w:id="213" w:author="Ryan Huang" w:date="2022-11-07T17:00:00Z">
        <w:del w:id="214" w:author="Ryan Huang" w:date="2022-11-07T17:00:00Z">
          <w:r w:rsidDel="00CF1F31">
            <w:rPr>
              <w:rFonts w:ascii="Times New Roman" w:eastAsia="Times New Roman" w:hAnsi="Times New Roman" w:cs="Times New Roman"/>
              <w:sz w:val="24"/>
              <w:szCs w:val="24"/>
            </w:rPr>
            <w:delText>K</w:delText>
          </w:r>
        </w:del>
      </w:moveTo>
      <w:ins w:id="215" w:author="Ryan Huang" w:date="2022-11-07T17:00:00Z">
        <w:r>
          <w:rPr>
            <w:rFonts w:ascii="Times New Roman" w:eastAsia="Times New Roman" w:hAnsi="Times New Roman" w:cs="Times New Roman"/>
            <w:sz w:val="24"/>
            <w:szCs w:val="24"/>
          </w:rPr>
          <w:t>k</w:t>
        </w:r>
      </w:ins>
      <w:moveTo w:id="216" w:author="Ryan Huang" w:date="2022-11-07T17:00:00Z">
        <w:r>
          <w:rPr>
            <w:rFonts w:ascii="Times New Roman" w:eastAsia="Times New Roman" w:hAnsi="Times New Roman" w:cs="Times New Roman"/>
            <w:sz w:val="24"/>
            <w:szCs w:val="24"/>
          </w:rPr>
          <w:t xml:space="preserve">nowledge distillation </w:t>
        </w:r>
        <w:del w:id="217" w:author="Ryan Huang" w:date="2022-11-07T17:00:00Z">
          <w:r w:rsidDel="00CF1F31">
            <w:rPr>
              <w:rFonts w:ascii="Times New Roman" w:eastAsia="Times New Roman" w:hAnsi="Times New Roman" w:cs="Times New Roman"/>
              <w:sz w:val="24"/>
              <w:szCs w:val="24"/>
            </w:rPr>
            <w:delText xml:space="preserve">has been around since 2015 and has been used in many surprising contexts. Originally the main goal of the method was to </w:delText>
          </w:r>
        </w:del>
        <w:r>
          <w:rPr>
            <w:rFonts w:ascii="Times New Roman" w:eastAsia="Times New Roman" w:hAnsi="Times New Roman" w:cs="Times New Roman"/>
            <w:sz w:val="24"/>
            <w:szCs w:val="24"/>
          </w:rPr>
          <w:t>decrease</w:t>
        </w:r>
      </w:moveTo>
      <w:ins w:id="218" w:author="Ryan Huang" w:date="2022-11-07T17:00:00Z">
        <w:r>
          <w:rPr>
            <w:rFonts w:ascii="Times New Roman" w:eastAsia="Times New Roman" w:hAnsi="Times New Roman" w:cs="Times New Roman"/>
            <w:sz w:val="24"/>
            <w:szCs w:val="24"/>
          </w:rPr>
          <w:t>s</w:t>
        </w:r>
      </w:ins>
      <w:moveTo w:id="219" w:author="Ryan Huang" w:date="2022-11-07T17:00:00Z">
        <w:r>
          <w:rPr>
            <w:rFonts w:ascii="Times New Roman" w:eastAsia="Times New Roman" w:hAnsi="Times New Roman" w:cs="Times New Roman"/>
            <w:sz w:val="24"/>
            <w:szCs w:val="24"/>
          </w:rPr>
          <w:t xml:space="preserve"> the complexity of deep learning models by introducing a teacher model. </w:t>
        </w:r>
      </w:moveTo>
      <w:ins w:id="220" w:author="Ryan Huang" w:date="2022-11-07T17:00:00Z">
        <w:r>
          <w:rPr>
            <w:rFonts w:ascii="Times New Roman" w:eastAsia="Times New Roman" w:hAnsi="Times New Roman" w:cs="Times New Roman"/>
            <w:sz w:val="24"/>
            <w:szCs w:val="24"/>
          </w:rPr>
          <w:t>After</w:t>
        </w:r>
      </w:ins>
      <w:moveTo w:id="221" w:author="Ryan Huang" w:date="2022-11-07T17:00:00Z">
        <w:del w:id="222" w:author="Ryan Huang" w:date="2022-11-07T17:00:00Z">
          <w:r w:rsidDel="00CF1F31">
            <w:rPr>
              <w:rFonts w:ascii="Times New Roman" w:eastAsia="Times New Roman" w:hAnsi="Times New Roman" w:cs="Times New Roman"/>
              <w:sz w:val="24"/>
              <w:szCs w:val="24"/>
            </w:rPr>
            <w:delText>Having</w:delText>
          </w:r>
        </w:del>
        <w:r>
          <w:rPr>
            <w:rFonts w:ascii="Times New Roman" w:eastAsia="Times New Roman" w:hAnsi="Times New Roman" w:cs="Times New Roman"/>
            <w:sz w:val="24"/>
            <w:szCs w:val="24"/>
          </w:rPr>
          <w:t xml:space="preserve"> train</w:t>
        </w:r>
      </w:moveTo>
      <w:ins w:id="223" w:author="Ryan Huang" w:date="2022-11-07T17:01:00Z">
        <w:r>
          <w:rPr>
            <w:rFonts w:ascii="Times New Roman" w:eastAsia="Times New Roman" w:hAnsi="Times New Roman" w:cs="Times New Roman"/>
            <w:sz w:val="24"/>
            <w:szCs w:val="24"/>
          </w:rPr>
          <w:t>ing</w:t>
        </w:r>
      </w:ins>
      <w:moveTo w:id="224" w:author="Ryan Huang" w:date="2022-11-07T17:00:00Z">
        <w:del w:id="225" w:author="Ryan Huang" w:date="2022-11-07T17:01:00Z">
          <w:r w:rsidDel="00CF1F31">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a teacher model, a student model</w:t>
        </w:r>
      </w:moveTo>
      <w:ins w:id="226" w:author="Ryan Huang" w:date="2022-11-07T17:01:00Z">
        <w:r>
          <w:rPr>
            <w:rFonts w:ascii="Times New Roman" w:eastAsia="Times New Roman" w:hAnsi="Times New Roman" w:cs="Times New Roman"/>
            <w:sz w:val="24"/>
            <w:szCs w:val="24"/>
          </w:rPr>
          <w:t>,</w:t>
        </w:r>
      </w:ins>
      <w:moveTo w:id="227" w:author="Ryan Huang" w:date="2022-11-07T17:00:00Z">
        <w:r>
          <w:rPr>
            <w:rFonts w:ascii="Times New Roman" w:eastAsia="Times New Roman" w:hAnsi="Times New Roman" w:cs="Times New Roman"/>
            <w:sz w:val="24"/>
            <w:szCs w:val="24"/>
          </w:rPr>
          <w:t xml:space="preserve"> which is usually much simpler</w:t>
        </w:r>
      </w:moveTo>
      <w:ins w:id="228" w:author="Ryan Huang" w:date="2022-11-07T17:01:00Z">
        <w:r>
          <w:rPr>
            <w:rFonts w:ascii="Times New Roman" w:eastAsia="Times New Roman" w:hAnsi="Times New Roman" w:cs="Times New Roman"/>
            <w:sz w:val="24"/>
            <w:szCs w:val="24"/>
          </w:rPr>
          <w:t>,</w:t>
        </w:r>
      </w:ins>
      <w:moveTo w:id="229" w:author="Ryan Huang" w:date="2022-11-07T17:00:00Z">
        <w:r>
          <w:rPr>
            <w:rFonts w:ascii="Times New Roman" w:eastAsia="Times New Roman" w:hAnsi="Times New Roman" w:cs="Times New Roman"/>
            <w:sz w:val="24"/>
            <w:szCs w:val="24"/>
          </w:rPr>
          <w:t xml:space="preserve"> learns from the first model by parroting predictions. In our context, a student model learns more information from soft labels than from hard ones. Introducing soft labels creates meaningful geometry in the label space and gives richer vector representation and useful attributes such as similarity, distance, and angles. </w:t>
        </w:r>
        <w:del w:id="230" w:author="Ryan Huang" w:date="2022-11-07T17:02:00Z">
          <w:r w:rsidDel="00CF1F31">
            <w:rPr>
              <w:rFonts w:ascii="Times New Roman" w:eastAsia="Times New Roman" w:hAnsi="Times New Roman" w:cs="Times New Roman"/>
              <w:sz w:val="24"/>
              <w:szCs w:val="24"/>
            </w:rPr>
            <w:delText>The authors of Churn Reduction via Distillation prove that k</w:delText>
          </w:r>
        </w:del>
      </w:moveTo>
      <w:ins w:id="231" w:author="Ryan Huang" w:date="2022-11-07T17:02:00Z">
        <w:r>
          <w:rPr>
            <w:rFonts w:ascii="Times New Roman" w:eastAsia="Times New Roman" w:hAnsi="Times New Roman" w:cs="Times New Roman"/>
            <w:sz w:val="24"/>
            <w:szCs w:val="24"/>
          </w:rPr>
          <w:t>K</w:t>
        </w:r>
      </w:ins>
      <w:moveTo w:id="232" w:author="Ryan Huang" w:date="2022-11-07T17:00:00Z">
        <w:r>
          <w:rPr>
            <w:rFonts w:ascii="Times New Roman" w:eastAsia="Times New Roman" w:hAnsi="Times New Roman" w:cs="Times New Roman"/>
            <w:sz w:val="24"/>
            <w:szCs w:val="24"/>
          </w:rPr>
          <w:t>nowledge distillation is equivalent under mild assumptions to constraint churn optimization</w:t>
        </w:r>
        <w:commentRangeStart w:id="233"/>
        <w:r>
          <w:rPr>
            <w:rFonts w:ascii="Times New Roman" w:eastAsia="Times New Roman" w:hAnsi="Times New Roman" w:cs="Times New Roman"/>
            <w:sz w:val="24"/>
            <w:szCs w:val="24"/>
          </w:rPr>
          <w:t>.</w:t>
        </w:r>
      </w:moveTo>
      <w:commentRangeEnd w:id="233"/>
      <w:r>
        <w:rPr>
          <w:rStyle w:val="CommentReference"/>
        </w:rPr>
        <w:commentReference w:id="233"/>
      </w:r>
      <w:moveTo w:id="234" w:author="Ryan Huang" w:date="2022-11-07T17:00:00Z">
        <w:r>
          <w:rPr>
            <w:rFonts w:ascii="Times New Roman" w:eastAsia="Times New Roman" w:hAnsi="Times New Roman" w:cs="Times New Roman"/>
            <w:sz w:val="24"/>
            <w:szCs w:val="24"/>
          </w:rPr>
          <w:t xml:space="preserve"> Since the constraint optimization approach is more involved, churn reduction using distillation is the first candidate for </w:t>
        </w:r>
        <w:r>
          <w:rPr>
            <w:rFonts w:ascii="Times New Roman" w:eastAsia="Times New Roman" w:hAnsi="Times New Roman" w:cs="Times New Roman"/>
            <w:sz w:val="24"/>
            <w:szCs w:val="24"/>
          </w:rPr>
          <w:lastRenderedPageBreak/>
          <w:t xml:space="preserve">implementation. The main limitation of this method is that it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used with the classical machine learning models</w:t>
        </w:r>
      </w:moveTo>
      <w:ins w:id="235" w:author="Ryan Huang" w:date="2022-11-07T17:03:00Z">
        <w:r>
          <w:rPr>
            <w:rFonts w:ascii="Times New Roman" w:eastAsia="Times New Roman" w:hAnsi="Times New Roman" w:cs="Times New Roman"/>
            <w:sz w:val="24"/>
            <w:szCs w:val="24"/>
          </w:rPr>
          <w:t>,</w:t>
        </w:r>
      </w:ins>
      <w:moveTo w:id="236" w:author="Ryan Huang" w:date="2022-11-07T17:00:00Z">
        <w:r>
          <w:rPr>
            <w:rFonts w:ascii="Times New Roman" w:eastAsia="Times New Roman" w:hAnsi="Times New Roman" w:cs="Times New Roman"/>
            <w:sz w:val="24"/>
            <w:szCs w:val="24"/>
          </w:rPr>
          <w:t xml:space="preserve"> and it is bound to neural networks.</w:t>
        </w:r>
      </w:moveTo>
    </w:p>
    <w:p w14:paraId="7B684E37" w14:textId="77777777" w:rsidR="00DB0BA8" w:rsidRDefault="00DB0BA8" w:rsidP="00DB0BA8">
      <w:pPr>
        <w:spacing w:line="360" w:lineRule="auto"/>
        <w:rPr>
          <w:ins w:id="237" w:author="Ryan Huang" w:date="2022-11-07T17:08:00Z"/>
          <w:rFonts w:ascii="Times New Roman" w:eastAsia="Times New Roman" w:hAnsi="Times New Roman" w:cs="Times New Roman"/>
          <w:i/>
          <w:sz w:val="24"/>
          <w:szCs w:val="24"/>
        </w:rPr>
      </w:pPr>
    </w:p>
    <w:p w14:paraId="3586E0ED" w14:textId="26573A67" w:rsidR="00DB0BA8" w:rsidRDefault="00DB0BA8" w:rsidP="00DB0BA8">
      <w:pPr>
        <w:spacing w:line="360" w:lineRule="auto"/>
        <w:rPr>
          <w:ins w:id="238" w:author="Ryan Huang" w:date="2022-11-07T17:08:00Z"/>
          <w:rFonts w:ascii="Times New Roman" w:eastAsia="Times New Roman" w:hAnsi="Times New Roman" w:cs="Times New Roman"/>
          <w:i/>
          <w:sz w:val="24"/>
          <w:szCs w:val="24"/>
        </w:rPr>
      </w:pPr>
      <w:commentRangeStart w:id="239"/>
      <w:ins w:id="240" w:author="Ryan Huang" w:date="2022-11-07T17:08:00Z">
        <w:r>
          <w:rPr>
            <w:rFonts w:ascii="Times New Roman" w:eastAsia="Times New Roman" w:hAnsi="Times New Roman" w:cs="Times New Roman"/>
            <w:i/>
            <w:sz w:val="24"/>
            <w:szCs w:val="24"/>
          </w:rPr>
          <w:t>Anchor Method</w:t>
        </w:r>
      </w:ins>
      <w:commentRangeEnd w:id="239"/>
      <w:ins w:id="241" w:author="Ryan Huang" w:date="2022-11-07T17:09:00Z">
        <w:r w:rsidR="00151C52">
          <w:rPr>
            <w:rStyle w:val="CommentReference"/>
          </w:rPr>
          <w:commentReference w:id="239"/>
        </w:r>
      </w:ins>
    </w:p>
    <w:p w14:paraId="049993C6" w14:textId="561F4F0C" w:rsidR="00DB0BA8" w:rsidRDefault="00151C52" w:rsidP="00DB0BA8">
      <w:pPr>
        <w:spacing w:line="360" w:lineRule="auto"/>
        <w:rPr>
          <w:ins w:id="242" w:author="Ryan Huang" w:date="2022-11-07T17:09:00Z"/>
          <w:rFonts w:ascii="Times New Roman" w:eastAsia="Times New Roman" w:hAnsi="Times New Roman" w:cs="Times New Roman"/>
          <w:sz w:val="24"/>
          <w:szCs w:val="24"/>
        </w:rPr>
      </w:pPr>
      <w:ins w:id="243" w:author="Ryan Huang" w:date="2022-11-07T17:09:00Z">
        <w:r>
          <w:rPr>
            <w:rFonts w:ascii="Times New Roman" w:eastAsia="Times New Roman" w:hAnsi="Times New Roman" w:cs="Times New Roman"/>
            <w:sz w:val="24"/>
            <w:szCs w:val="24"/>
          </w:rPr>
          <w:t>The anchor method employs Markov Chain Monte Carlo (MCMC) method and two stabilizing operators this method can be used with a wider range of machine learning models.</w:t>
        </w:r>
      </w:ins>
    </w:p>
    <w:p w14:paraId="362FDAD1" w14:textId="77777777" w:rsidR="00151C52" w:rsidRDefault="00151C52" w:rsidP="00DB0BA8">
      <w:pPr>
        <w:spacing w:line="360" w:lineRule="auto"/>
        <w:rPr>
          <w:ins w:id="244" w:author="Ryan Huang" w:date="2022-11-07T17:09:00Z"/>
          <w:rFonts w:ascii="Times New Roman" w:eastAsia="Times New Roman" w:hAnsi="Times New Roman" w:cs="Times New Roman"/>
          <w:iCs/>
          <w:sz w:val="24"/>
          <w:szCs w:val="24"/>
        </w:rPr>
      </w:pPr>
    </w:p>
    <w:p w14:paraId="5100BBB6" w14:textId="2920C894" w:rsidR="00151C52" w:rsidRDefault="00BF5B5A" w:rsidP="00DB0BA8">
      <w:pPr>
        <w:spacing w:line="360" w:lineRule="auto"/>
        <w:rPr>
          <w:ins w:id="245" w:author="Ryan Huang" w:date="2022-11-07T17:10:00Z"/>
          <w:rFonts w:ascii="Times New Roman" w:eastAsia="Times New Roman" w:hAnsi="Times New Roman" w:cs="Times New Roman"/>
          <w:i/>
          <w:sz w:val="24"/>
          <w:szCs w:val="24"/>
        </w:rPr>
      </w:pPr>
      <w:commentRangeStart w:id="246"/>
      <w:ins w:id="247" w:author="Ryan Huang" w:date="2022-11-07T17:10:00Z">
        <w:r>
          <w:rPr>
            <w:rFonts w:ascii="Times New Roman" w:eastAsia="Times New Roman" w:hAnsi="Times New Roman" w:cs="Times New Roman"/>
            <w:i/>
            <w:sz w:val="24"/>
            <w:szCs w:val="24"/>
          </w:rPr>
          <w:t>Label Smoothing</w:t>
        </w:r>
      </w:ins>
      <w:commentRangeEnd w:id="246"/>
      <w:ins w:id="248" w:author="Ryan Huang" w:date="2022-11-07T17:11:00Z">
        <w:r>
          <w:rPr>
            <w:rStyle w:val="CommentReference"/>
          </w:rPr>
          <w:commentReference w:id="246"/>
        </w:r>
      </w:ins>
    </w:p>
    <w:p w14:paraId="77A6EC8E" w14:textId="59E2D31D" w:rsidR="00BF5B5A" w:rsidDel="00BF5B5A" w:rsidRDefault="00BF5B5A">
      <w:pPr>
        <w:spacing w:line="360" w:lineRule="auto"/>
        <w:rPr>
          <w:del w:id="249" w:author="Ryan Huang" w:date="2022-11-07T17:11:00Z"/>
          <w:rFonts w:ascii="Times New Roman" w:eastAsia="Times New Roman" w:hAnsi="Times New Roman" w:cs="Times New Roman"/>
          <w:bCs/>
          <w:sz w:val="24"/>
          <w:szCs w:val="24"/>
        </w:rPr>
      </w:pPr>
      <w:ins w:id="250" w:author="Ryan Huang" w:date="2022-11-07T17:10:00Z">
        <w:r>
          <w:rPr>
            <w:rFonts w:ascii="Times New Roman" w:eastAsia="Times New Roman" w:hAnsi="Times New Roman" w:cs="Times New Roman"/>
            <w:sz w:val="24"/>
            <w:szCs w:val="24"/>
          </w:rPr>
          <w:t>Label smoothing uses the K-Nearest Neighbors algorithm instead of a teacher model for finding similar data points using the logit layer of a neural network that is used as a helper model. Further, they combine local and global smoothing to produce modified labels.</w:t>
        </w:r>
      </w:ins>
    </w:p>
    <w:p w14:paraId="7E03E715" w14:textId="77777777" w:rsidR="00BF5B5A" w:rsidRPr="00BF5B5A" w:rsidRDefault="00BF5B5A">
      <w:pPr>
        <w:spacing w:line="360" w:lineRule="auto"/>
        <w:rPr>
          <w:ins w:id="251" w:author="Ryan Huang" w:date="2022-11-07T17:11:00Z"/>
          <w:moveTo w:id="252" w:author="Ryan Huang" w:date="2022-11-07T17:00:00Z"/>
          <w:rFonts w:ascii="Times New Roman" w:eastAsia="Times New Roman" w:hAnsi="Times New Roman" w:cs="Times New Roman"/>
          <w:iCs/>
          <w:sz w:val="24"/>
          <w:szCs w:val="24"/>
        </w:rPr>
        <w:pPrChange w:id="253" w:author="Ryan Huang" w:date="2022-11-07T17:08:00Z">
          <w:pPr>
            <w:spacing w:line="360" w:lineRule="auto"/>
            <w:ind w:firstLine="720"/>
          </w:pPr>
        </w:pPrChange>
      </w:pPr>
    </w:p>
    <w:moveToRangeEnd w:id="212"/>
    <w:p w14:paraId="1D38B41F" w14:textId="199CD81C" w:rsidR="0055098D" w:rsidRPr="0055098D" w:rsidRDefault="0055098D">
      <w:pPr>
        <w:spacing w:line="360" w:lineRule="auto"/>
        <w:rPr>
          <w:ins w:id="254" w:author="Ryan Huang" w:date="2022-11-07T16:52:00Z"/>
          <w:rFonts w:ascii="Times New Roman" w:eastAsia="Times New Roman" w:hAnsi="Times New Roman" w:cs="Times New Roman"/>
          <w:bCs/>
          <w:sz w:val="24"/>
          <w:szCs w:val="24"/>
          <w:rPrChange w:id="255" w:author="Ryan Huang" w:date="2022-11-07T16:57:00Z">
            <w:rPr>
              <w:ins w:id="256" w:author="Ryan Huang" w:date="2022-11-07T16:52:00Z"/>
              <w:rFonts w:ascii="Times New Roman" w:eastAsia="Times New Roman" w:hAnsi="Times New Roman" w:cs="Times New Roman"/>
              <w:b/>
              <w:sz w:val="24"/>
              <w:szCs w:val="24"/>
            </w:rPr>
          </w:rPrChange>
        </w:rPr>
      </w:pPr>
    </w:p>
    <w:p w14:paraId="3F316881" w14:textId="04FABE70" w:rsidR="00B93677" w:rsidRDefault="0016061B">
      <w:pPr>
        <w:spacing w:line="360" w:lineRule="auto"/>
        <w:rPr>
          <w:rFonts w:ascii="Times New Roman" w:eastAsia="Times New Roman" w:hAnsi="Times New Roman" w:cs="Times New Roman"/>
          <w:b/>
          <w:sz w:val="24"/>
          <w:szCs w:val="24"/>
        </w:rPr>
      </w:pPr>
      <w:del w:id="257" w:author="Ryan Huang" w:date="2022-11-07T16:52:00Z">
        <w:r w:rsidDel="005131A6">
          <w:rPr>
            <w:rFonts w:ascii="Times New Roman" w:eastAsia="Times New Roman" w:hAnsi="Times New Roman" w:cs="Times New Roman"/>
            <w:b/>
            <w:sz w:val="24"/>
            <w:szCs w:val="24"/>
          </w:rPr>
          <w:delText>Experiments</w:delText>
        </w:r>
      </w:del>
      <w:ins w:id="258" w:author="Ryan Huang" w:date="2022-11-07T16:52:00Z">
        <w:r w:rsidR="005131A6">
          <w:rPr>
            <w:rFonts w:ascii="Times New Roman" w:eastAsia="Times New Roman" w:hAnsi="Times New Roman" w:cs="Times New Roman"/>
            <w:b/>
            <w:sz w:val="24"/>
            <w:szCs w:val="24"/>
          </w:rPr>
          <w:t>Data</w:t>
        </w:r>
      </w:ins>
      <w:ins w:id="259" w:author="Ryan Huang" w:date="2022-11-07T17:37:00Z">
        <w:r w:rsidR="00F72278">
          <w:rPr>
            <w:rFonts w:ascii="Times New Roman" w:eastAsia="Times New Roman" w:hAnsi="Times New Roman" w:cs="Times New Roman"/>
            <w:b/>
            <w:sz w:val="24"/>
            <w:szCs w:val="24"/>
          </w:rPr>
          <w:t>, Models, and</w:t>
        </w:r>
      </w:ins>
      <w:ins w:id="260" w:author="Ryan Huang" w:date="2022-11-07T16:52:00Z">
        <w:r w:rsidR="005131A6">
          <w:rPr>
            <w:rFonts w:ascii="Times New Roman" w:eastAsia="Times New Roman" w:hAnsi="Times New Roman" w:cs="Times New Roman"/>
            <w:b/>
            <w:sz w:val="24"/>
            <w:szCs w:val="24"/>
          </w:rPr>
          <w:t xml:space="preserve"> M</w:t>
        </w:r>
      </w:ins>
      <w:ins w:id="261" w:author="Ryan Huang" w:date="2022-11-07T17:36:00Z">
        <w:r w:rsidR="00F72278">
          <w:rPr>
            <w:rFonts w:ascii="Times New Roman" w:eastAsia="Times New Roman" w:hAnsi="Times New Roman" w:cs="Times New Roman"/>
            <w:b/>
            <w:sz w:val="24"/>
            <w:szCs w:val="24"/>
          </w:rPr>
          <w:t>etrics</w:t>
        </w:r>
      </w:ins>
    </w:p>
    <w:p w14:paraId="3F316882" w14:textId="1017A9A5" w:rsidR="00B93677" w:rsidDel="006C546E" w:rsidRDefault="0016061B">
      <w:pPr>
        <w:spacing w:line="360" w:lineRule="auto"/>
        <w:ind w:firstLine="720"/>
        <w:rPr>
          <w:del w:id="262" w:author="Ryan Huang" w:date="2022-11-07T16:45:00Z"/>
          <w:rFonts w:ascii="Times New Roman" w:eastAsia="Times New Roman" w:hAnsi="Times New Roman" w:cs="Times New Roman"/>
          <w:sz w:val="24"/>
          <w:szCs w:val="24"/>
        </w:rPr>
      </w:pPr>
      <w:del w:id="263" w:author="Ryan Huang" w:date="2022-11-07T16:46:00Z">
        <w:r w:rsidDel="006C546E">
          <w:rPr>
            <w:rFonts w:ascii="Times New Roman" w:eastAsia="Times New Roman" w:hAnsi="Times New Roman" w:cs="Times New Roman"/>
            <w:sz w:val="24"/>
            <w:szCs w:val="24"/>
          </w:rPr>
          <w:delText>To conduct a thorough experiment, w</w:delText>
        </w:r>
      </w:del>
      <w:ins w:id="264" w:author="Ryan Huang" w:date="2022-11-07T16:46:00Z">
        <w:r w:rsidR="006C546E">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 xml:space="preserve">e will </w:t>
      </w:r>
      <w:del w:id="265" w:author="Ryan Huang" w:date="2022-11-07T16:53:00Z">
        <w:r w:rsidDel="00102DE4">
          <w:rPr>
            <w:rFonts w:ascii="Times New Roman" w:eastAsia="Times New Roman" w:hAnsi="Times New Roman" w:cs="Times New Roman"/>
            <w:sz w:val="24"/>
            <w:szCs w:val="24"/>
          </w:rPr>
          <w:delText xml:space="preserve">implement </w:delText>
        </w:r>
      </w:del>
      <w:del w:id="266" w:author="Ryan Huang" w:date="2022-11-07T16:45:00Z">
        <w:r w:rsidDel="006C546E">
          <w:rPr>
            <w:rFonts w:ascii="Times New Roman" w:eastAsia="Times New Roman" w:hAnsi="Times New Roman" w:cs="Times New Roman"/>
            <w:sz w:val="24"/>
            <w:szCs w:val="24"/>
          </w:rPr>
          <w:delText>knowledge distillation, anchor, and label smoothing methods</w:delText>
        </w:r>
      </w:del>
      <w:ins w:id="267" w:author="Ryan Huang" w:date="2022-11-07T16:53:00Z">
        <w:r w:rsidR="00102DE4">
          <w:rPr>
            <w:rFonts w:ascii="Times New Roman" w:eastAsia="Times New Roman" w:hAnsi="Times New Roman" w:cs="Times New Roman"/>
            <w:sz w:val="24"/>
            <w:szCs w:val="24"/>
          </w:rPr>
          <w:t>test our</w:t>
        </w:r>
      </w:ins>
      <w:ins w:id="268" w:author="Ryan Huang" w:date="2022-11-07T16:45:00Z">
        <w:r w:rsidR="006C546E">
          <w:rPr>
            <w:rFonts w:ascii="Times New Roman" w:eastAsia="Times New Roman" w:hAnsi="Times New Roman" w:cs="Times New Roman"/>
            <w:sz w:val="24"/>
            <w:szCs w:val="24"/>
          </w:rPr>
          <w:t xml:space="preserve"> approaches</w:t>
        </w:r>
      </w:ins>
      <w:r>
        <w:rPr>
          <w:rFonts w:ascii="Times New Roman" w:eastAsia="Times New Roman" w:hAnsi="Times New Roman" w:cs="Times New Roman"/>
          <w:sz w:val="24"/>
          <w:szCs w:val="24"/>
        </w:rPr>
        <w:t xml:space="preserve"> on different classification models </w:t>
      </w:r>
      <w:del w:id="269" w:author="Ryan Huang" w:date="2022-11-07T16:45:00Z">
        <w:r w:rsidDel="006C546E">
          <w:rPr>
            <w:rFonts w:ascii="Times New Roman" w:eastAsia="Times New Roman" w:hAnsi="Times New Roman" w:cs="Times New Roman"/>
            <w:sz w:val="24"/>
            <w:szCs w:val="24"/>
          </w:rPr>
          <w:delText xml:space="preserve">using </w:delText>
        </w:r>
      </w:del>
      <w:ins w:id="270" w:author="Ryan Huang" w:date="2022-11-07T16:45:00Z">
        <w:r w:rsidR="006C546E">
          <w:rPr>
            <w:rFonts w:ascii="Times New Roman" w:eastAsia="Times New Roman" w:hAnsi="Times New Roman" w:cs="Times New Roman"/>
            <w:sz w:val="24"/>
            <w:szCs w:val="24"/>
          </w:rPr>
          <w:t xml:space="preserve">with </w:t>
        </w:r>
      </w:ins>
      <w:r>
        <w:rPr>
          <w:rFonts w:ascii="Times New Roman" w:eastAsia="Times New Roman" w:hAnsi="Times New Roman" w:cs="Times New Roman"/>
          <w:sz w:val="24"/>
          <w:szCs w:val="24"/>
        </w:rPr>
        <w:t>various data types</w:t>
      </w:r>
      <w:ins w:id="271" w:author="Ryan Huang" w:date="2022-11-07T16:53:00Z">
        <w:r w:rsidR="00102DE4">
          <w:rPr>
            <w:rFonts w:ascii="Times New Roman" w:eastAsia="Times New Roman" w:hAnsi="Times New Roman" w:cs="Times New Roman"/>
            <w:sz w:val="24"/>
            <w:szCs w:val="24"/>
          </w:rPr>
          <w:t xml:space="preserve"> to </w:t>
        </w:r>
      </w:ins>
      <w:ins w:id="272" w:author="Ryan Huang" w:date="2022-11-07T16:54:00Z">
        <w:r w:rsidR="00BA6FB3">
          <w:rPr>
            <w:rFonts w:ascii="Times New Roman" w:eastAsia="Times New Roman" w:hAnsi="Times New Roman" w:cs="Times New Roman"/>
            <w:sz w:val="24"/>
            <w:szCs w:val="24"/>
          </w:rPr>
          <w:t>understand</w:t>
        </w:r>
      </w:ins>
      <w:ins w:id="273" w:author="Ryan Huang" w:date="2022-11-07T16:53:00Z">
        <w:r w:rsidR="00D5570C">
          <w:rPr>
            <w:rFonts w:ascii="Times New Roman" w:eastAsia="Times New Roman" w:hAnsi="Times New Roman" w:cs="Times New Roman"/>
            <w:sz w:val="24"/>
            <w:szCs w:val="24"/>
          </w:rPr>
          <w:t xml:space="preserve"> </w:t>
        </w:r>
      </w:ins>
      <w:ins w:id="274" w:author="Ryan Huang" w:date="2022-11-07T16:54:00Z">
        <w:r w:rsidR="00D5570C">
          <w:rPr>
            <w:rFonts w:ascii="Times New Roman" w:eastAsia="Times New Roman" w:hAnsi="Times New Roman" w:cs="Times New Roman"/>
            <w:sz w:val="24"/>
            <w:szCs w:val="24"/>
          </w:rPr>
          <w:t>how</w:t>
        </w:r>
        <w:r w:rsidR="00BA6FB3">
          <w:rPr>
            <w:rFonts w:ascii="Times New Roman" w:eastAsia="Times New Roman" w:hAnsi="Times New Roman" w:cs="Times New Roman"/>
            <w:sz w:val="24"/>
            <w:szCs w:val="24"/>
          </w:rPr>
          <w:t xml:space="preserve"> we may reduce </w:t>
        </w:r>
        <w:r w:rsidR="00D5570C">
          <w:rPr>
            <w:rFonts w:ascii="Times New Roman" w:eastAsia="Times New Roman" w:hAnsi="Times New Roman" w:cs="Times New Roman"/>
            <w:sz w:val="24"/>
            <w:szCs w:val="24"/>
          </w:rPr>
          <w:t xml:space="preserve">prediction churn in </w:t>
        </w:r>
        <w:r w:rsidR="00BA6FB3">
          <w:rPr>
            <w:rFonts w:ascii="Times New Roman" w:eastAsia="Times New Roman" w:hAnsi="Times New Roman" w:cs="Times New Roman"/>
            <w:sz w:val="24"/>
            <w:szCs w:val="24"/>
          </w:rPr>
          <w:t>multiple</w:t>
        </w:r>
        <w:r w:rsidR="00D5570C">
          <w:rPr>
            <w:rFonts w:ascii="Times New Roman" w:eastAsia="Times New Roman" w:hAnsi="Times New Roman" w:cs="Times New Roman"/>
            <w:sz w:val="24"/>
            <w:szCs w:val="24"/>
          </w:rPr>
          <w:t xml:space="preserve"> </w:t>
        </w:r>
        <w:r w:rsidR="00BA6FB3">
          <w:rPr>
            <w:rFonts w:ascii="Times New Roman" w:eastAsia="Times New Roman" w:hAnsi="Times New Roman" w:cs="Times New Roman"/>
            <w:sz w:val="24"/>
            <w:szCs w:val="24"/>
          </w:rPr>
          <w:t>scenarios</w:t>
        </w:r>
      </w:ins>
      <w:r>
        <w:rPr>
          <w:rFonts w:ascii="Times New Roman" w:eastAsia="Times New Roman" w:hAnsi="Times New Roman" w:cs="Times New Roman"/>
          <w:sz w:val="24"/>
          <w:szCs w:val="24"/>
        </w:rPr>
        <w:t xml:space="preserve">. Namely,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for image classification, Bidirectional LSTM for sentiment analysis (text classification), and </w:t>
      </w:r>
      <w:proofErr w:type="spellStart"/>
      <w:r>
        <w:rPr>
          <w:rFonts w:ascii="Times New Roman" w:eastAsia="Times New Roman" w:hAnsi="Times New Roman" w:cs="Times New Roman"/>
          <w:sz w:val="24"/>
          <w:szCs w:val="24"/>
        </w:rPr>
        <w:t>TabNet</w:t>
      </w:r>
      <w:proofErr w:type="spellEnd"/>
      <w:r>
        <w:rPr>
          <w:rFonts w:ascii="Times New Roman" w:eastAsia="Times New Roman" w:hAnsi="Times New Roman" w:cs="Times New Roman"/>
          <w:sz w:val="24"/>
          <w:szCs w:val="24"/>
        </w:rPr>
        <w:t xml:space="preserve"> for tabular data classification. The data sets we have selected are </w:t>
      </w:r>
    </w:p>
    <w:p w14:paraId="3F316883" w14:textId="6988CF7C" w:rsidR="00B93677" w:rsidRDefault="0016061B">
      <w:pPr>
        <w:spacing w:line="360" w:lineRule="auto"/>
        <w:ind w:firstLine="720"/>
        <w:rPr>
          <w:rFonts w:ascii="Times New Roman" w:eastAsia="Times New Roman" w:hAnsi="Times New Roman" w:cs="Times New Roman"/>
          <w:sz w:val="24"/>
          <w:szCs w:val="24"/>
        </w:rPr>
        <w:pPrChange w:id="275" w:author="Ryan Huang" w:date="2022-11-07T16:45:00Z">
          <w:pPr>
            <w:spacing w:line="360" w:lineRule="auto"/>
          </w:pPr>
        </w:pPrChange>
      </w:pPr>
      <w:r>
        <w:rPr>
          <w:rFonts w:ascii="Times New Roman" w:eastAsia="Times New Roman" w:hAnsi="Times New Roman" w:cs="Times New Roman"/>
          <w:sz w:val="24"/>
          <w:szCs w:val="24"/>
        </w:rPr>
        <w:t xml:space="preserve">CIFAR 10 (Canadian Institute for Advanced Research), Online News Popularity, and IMDB reviews. CIFAR 10 is a collection </w:t>
      </w:r>
      <w:proofErr w:type="gramStart"/>
      <w:r>
        <w:rPr>
          <w:rFonts w:ascii="Times New Roman" w:eastAsia="Times New Roman" w:hAnsi="Times New Roman" w:cs="Times New Roman"/>
          <w:sz w:val="24"/>
          <w:szCs w:val="24"/>
        </w:rPr>
        <w:t xml:space="preserve">of </w:t>
      </w:r>
      <w:ins w:id="276" w:author="Ryan Huang" w:date="2022-11-07T16:47:00Z">
        <w:r w:rsidR="005A4634">
          <w:rPr>
            <w:rFonts w:ascii="Times New Roman" w:eastAsia="Times New Roman" w:hAnsi="Times New Roman" w:cs="Times New Roman"/>
            <w:sz w:val="24"/>
            <w:szCs w:val="24"/>
          </w:rPr>
          <w:t xml:space="preserve"> 60</w:t>
        </w:r>
      </w:ins>
      <w:ins w:id="277" w:author="Ryan Huang" w:date="2022-11-07T16:49:00Z">
        <w:r w:rsidR="00B05F9F">
          <w:rPr>
            <w:rFonts w:ascii="Times New Roman" w:eastAsia="Times New Roman" w:hAnsi="Times New Roman" w:cs="Times New Roman"/>
            <w:sz w:val="24"/>
            <w:szCs w:val="24"/>
          </w:rPr>
          <w:t>,</w:t>
        </w:r>
      </w:ins>
      <w:ins w:id="278" w:author="Ryan Huang" w:date="2022-11-07T16:47:00Z">
        <w:r w:rsidR="005A4634">
          <w:rPr>
            <w:rFonts w:ascii="Times New Roman" w:eastAsia="Times New Roman" w:hAnsi="Times New Roman" w:cs="Times New Roman"/>
            <w:sz w:val="24"/>
            <w:szCs w:val="24"/>
          </w:rPr>
          <w:t>000</w:t>
        </w:r>
        <w:proofErr w:type="gramEnd"/>
        <w:r w:rsidR="005A463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images </w:t>
      </w:r>
      <w:ins w:id="279" w:author="Ryan Huang" w:date="2022-11-07T16:47:00Z">
        <w:r w:rsidR="005A463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32 by 32 pixels</w:t>
      </w:r>
      <w:ins w:id="280" w:author="Ryan Huang" w:date="2022-11-07T16:48:00Z">
        <w:r w:rsidR="005A4634">
          <w:rPr>
            <w:rFonts w:ascii="Times New Roman" w:eastAsia="Times New Roman" w:hAnsi="Times New Roman" w:cs="Times New Roman"/>
            <w:sz w:val="24"/>
            <w:szCs w:val="24"/>
          </w:rPr>
          <w:t>) across</w:t>
        </w:r>
      </w:ins>
      <w:del w:id="281" w:author="Ryan Huang" w:date="2022-11-07T16:48:00Z">
        <w:r w:rsidDel="005A4634">
          <w:rPr>
            <w:rFonts w:ascii="Times New Roman" w:eastAsia="Times New Roman" w:hAnsi="Times New Roman" w:cs="Times New Roman"/>
            <w:sz w:val="24"/>
            <w:szCs w:val="24"/>
          </w:rPr>
          <w:delText>. This data set contains 60000 samples and</w:delText>
        </w:r>
      </w:del>
      <w:r>
        <w:rPr>
          <w:rFonts w:ascii="Times New Roman" w:eastAsia="Times New Roman" w:hAnsi="Times New Roman" w:cs="Times New Roman"/>
          <w:sz w:val="24"/>
          <w:szCs w:val="24"/>
        </w:rPr>
        <w:t xml:space="preserve"> </w:t>
      </w:r>
      <w:commentRangeStart w:id="282"/>
      <w:ins w:id="283" w:author="Ryan Huang" w:date="2022-11-07T16:47:00Z">
        <w:r w:rsidR="006D35DC">
          <w:rPr>
            <w:rFonts w:ascii="Times New Roman" w:eastAsia="Times New Roman" w:hAnsi="Times New Roman" w:cs="Times New Roman"/>
            <w:sz w:val="24"/>
            <w:szCs w:val="24"/>
          </w:rPr>
          <w:t>ten</w:t>
        </w:r>
      </w:ins>
      <w:del w:id="284" w:author="Ryan Huang" w:date="2022-11-07T16:47:00Z">
        <w:r w:rsidDel="006D35DC">
          <w:rPr>
            <w:rFonts w:ascii="Times New Roman" w:eastAsia="Times New Roman" w:hAnsi="Times New Roman" w:cs="Times New Roman"/>
            <w:sz w:val="24"/>
            <w:szCs w:val="24"/>
          </w:rPr>
          <w:delText>10</w:delText>
        </w:r>
      </w:del>
      <w:r>
        <w:rPr>
          <w:rFonts w:ascii="Times New Roman" w:eastAsia="Times New Roman" w:hAnsi="Times New Roman" w:cs="Times New Roman"/>
          <w:sz w:val="24"/>
          <w:szCs w:val="24"/>
        </w:rPr>
        <w:t xml:space="preserve"> classes</w:t>
      </w:r>
      <w:commentRangeEnd w:id="282"/>
      <w:r w:rsidR="005A4634">
        <w:rPr>
          <w:rStyle w:val="CommentReference"/>
        </w:rPr>
        <w:commentReference w:id="282"/>
      </w:r>
      <w:r>
        <w:rPr>
          <w:rFonts w:ascii="Times New Roman" w:eastAsia="Times New Roman" w:hAnsi="Times New Roman" w:cs="Times New Roman"/>
          <w:sz w:val="24"/>
          <w:szCs w:val="24"/>
        </w:rPr>
        <w:t>. Online news popularity is a tabular data set with 40</w:t>
      </w:r>
      <w:ins w:id="285" w:author="Ryan Huang" w:date="2022-11-07T16:49:00Z">
        <w:r w:rsidR="00B05F9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000 samples, 60 features</w:t>
      </w:r>
      <w:ins w:id="286" w:author="Ryan Huang" w:date="2022-11-07T16:48:00Z">
        <w:r w:rsidR="005A463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commentRangeStart w:id="287"/>
      <w:del w:id="288" w:author="Ryan Huang" w:date="2022-11-07T16:47:00Z">
        <w:r w:rsidDel="006D35DC">
          <w:rPr>
            <w:rFonts w:ascii="Times New Roman" w:eastAsia="Times New Roman" w:hAnsi="Times New Roman" w:cs="Times New Roman"/>
            <w:sz w:val="24"/>
            <w:szCs w:val="24"/>
          </w:rPr>
          <w:delText xml:space="preserve">2 </w:delText>
        </w:r>
      </w:del>
      <w:ins w:id="289" w:author="Ryan Huang" w:date="2022-11-07T16:47:00Z">
        <w:r w:rsidR="006D35DC">
          <w:rPr>
            <w:rFonts w:ascii="Times New Roman" w:eastAsia="Times New Roman" w:hAnsi="Times New Roman" w:cs="Times New Roman"/>
            <w:sz w:val="24"/>
            <w:szCs w:val="24"/>
          </w:rPr>
          <w:t xml:space="preserve">two </w:t>
        </w:r>
      </w:ins>
      <w:r>
        <w:rPr>
          <w:rFonts w:ascii="Times New Roman" w:eastAsia="Times New Roman" w:hAnsi="Times New Roman" w:cs="Times New Roman"/>
          <w:sz w:val="24"/>
          <w:szCs w:val="24"/>
        </w:rPr>
        <w:t>classes</w:t>
      </w:r>
      <w:commentRangeEnd w:id="287"/>
      <w:r w:rsidR="001C7C8B">
        <w:rPr>
          <w:rStyle w:val="CommentReference"/>
        </w:rPr>
        <w:commentReference w:id="287"/>
      </w:r>
      <w:r>
        <w:rPr>
          <w:rFonts w:ascii="Times New Roman" w:eastAsia="Times New Roman" w:hAnsi="Times New Roman" w:cs="Times New Roman"/>
          <w:sz w:val="24"/>
          <w:szCs w:val="24"/>
        </w:rPr>
        <w:t xml:space="preserve">. </w:t>
      </w:r>
      <w:del w:id="290" w:author="Ryan Huang" w:date="2022-11-07T16:47:00Z">
        <w:r w:rsidDel="006D35DC">
          <w:rPr>
            <w:rFonts w:ascii="Times New Roman" w:eastAsia="Times New Roman" w:hAnsi="Times New Roman" w:cs="Times New Roman"/>
            <w:sz w:val="24"/>
            <w:szCs w:val="24"/>
          </w:rPr>
          <w:delText xml:space="preserve">Imdb </w:delText>
        </w:r>
      </w:del>
      <w:ins w:id="291" w:author="Ryan Huang" w:date="2022-11-07T16:47:00Z">
        <w:r w:rsidR="006D35DC">
          <w:rPr>
            <w:rFonts w:ascii="Times New Roman" w:eastAsia="Times New Roman" w:hAnsi="Times New Roman" w:cs="Times New Roman"/>
            <w:sz w:val="24"/>
            <w:szCs w:val="24"/>
          </w:rPr>
          <w:t>IMD</w:t>
        </w:r>
      </w:ins>
      <w:ins w:id="292" w:author="Ryan Huang" w:date="2022-11-07T16:49:00Z">
        <w:r w:rsidR="00B05F9F">
          <w:rPr>
            <w:rFonts w:ascii="Times New Roman" w:eastAsia="Times New Roman" w:hAnsi="Times New Roman" w:cs="Times New Roman"/>
            <w:sz w:val="24"/>
            <w:szCs w:val="24"/>
          </w:rPr>
          <w:t>B</w:t>
        </w:r>
      </w:ins>
      <w:ins w:id="293" w:author="Ryan Huang" w:date="2022-11-07T16:47:00Z">
        <w:r w:rsidR="006D35D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online review is textual data with </w:t>
      </w:r>
      <w:del w:id="294" w:author="Ryan Huang" w:date="2022-11-07T16:49:00Z">
        <w:r w:rsidDel="00B05F9F">
          <w:rPr>
            <w:rFonts w:ascii="Times New Roman" w:eastAsia="Times New Roman" w:hAnsi="Times New Roman" w:cs="Times New Roman"/>
            <w:sz w:val="24"/>
            <w:szCs w:val="24"/>
          </w:rPr>
          <w:delText xml:space="preserve">2 </w:delText>
        </w:r>
      </w:del>
      <w:ins w:id="295" w:author="Ryan Huang" w:date="2022-11-07T16:49:00Z">
        <w:r w:rsidR="00B05F9F">
          <w:rPr>
            <w:rFonts w:ascii="Times New Roman" w:eastAsia="Times New Roman" w:hAnsi="Times New Roman" w:cs="Times New Roman"/>
            <w:sz w:val="24"/>
            <w:szCs w:val="24"/>
          </w:rPr>
          <w:t xml:space="preserve">two </w:t>
        </w:r>
      </w:ins>
      <w:r>
        <w:rPr>
          <w:rFonts w:ascii="Times New Roman" w:eastAsia="Times New Roman" w:hAnsi="Times New Roman" w:cs="Times New Roman"/>
          <w:sz w:val="24"/>
          <w:szCs w:val="24"/>
        </w:rPr>
        <w:t xml:space="preserve">prediction classes </w:t>
      </w:r>
      <w:del w:id="296" w:author="Ryan Huang" w:date="2022-11-07T16:49:00Z">
        <w:r w:rsidDel="00B05F9F">
          <w:rPr>
            <w:rFonts w:ascii="Times New Roman" w:eastAsia="Times New Roman" w:hAnsi="Times New Roman" w:cs="Times New Roman"/>
            <w:sz w:val="24"/>
            <w:szCs w:val="24"/>
          </w:rPr>
          <w:delText xml:space="preserve">and it </w:delText>
        </w:r>
      </w:del>
      <w:r>
        <w:rPr>
          <w:rFonts w:ascii="Times New Roman" w:eastAsia="Times New Roman" w:hAnsi="Times New Roman" w:cs="Times New Roman"/>
          <w:sz w:val="24"/>
          <w:szCs w:val="24"/>
        </w:rPr>
        <w:t>contain</w:t>
      </w:r>
      <w:ins w:id="297" w:author="Ryan Huang" w:date="2022-11-07T16:49:00Z">
        <w:r w:rsidR="00B05F9F">
          <w:rPr>
            <w:rFonts w:ascii="Times New Roman" w:eastAsia="Times New Roman" w:hAnsi="Times New Roman" w:cs="Times New Roman"/>
            <w:sz w:val="24"/>
            <w:szCs w:val="24"/>
          </w:rPr>
          <w:t>ing</w:t>
        </w:r>
      </w:ins>
      <w:del w:id="298" w:author="Ryan Huang" w:date="2022-11-07T16:49:00Z">
        <w:r w:rsidDel="00B05F9F">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60</w:t>
      </w:r>
      <w:ins w:id="299" w:author="Ryan Huang" w:date="2022-11-07T16:49:00Z">
        <w:r w:rsidR="00B05F9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000 reviews. We have chosen these particular data sets </w:t>
      </w:r>
      <w:del w:id="300" w:author="Ryan Huang" w:date="2022-11-07T16:50:00Z">
        <w:r w:rsidDel="00B05F9F">
          <w:rPr>
            <w:rFonts w:ascii="Times New Roman" w:eastAsia="Times New Roman" w:hAnsi="Times New Roman" w:cs="Times New Roman"/>
            <w:sz w:val="24"/>
            <w:szCs w:val="24"/>
          </w:rPr>
          <w:delText>for the following reasons. First, we do not have access to our client’s data as we mentioned earlier. Second, these data sets are widely used in the machine learning community and in research. Finally</w:delText>
        </w:r>
      </w:del>
      <w:ins w:id="301" w:author="Ryan Huang" w:date="2022-11-07T16:50:00Z">
        <w:r w:rsidR="00B05F9F">
          <w:rPr>
            <w:rFonts w:ascii="Times New Roman" w:eastAsia="Times New Roman" w:hAnsi="Times New Roman" w:cs="Times New Roman"/>
            <w:sz w:val="24"/>
            <w:szCs w:val="24"/>
          </w:rPr>
          <w:t>due to their popularity and th</w:t>
        </w:r>
        <w:r w:rsidR="00CB0C8E">
          <w:rPr>
            <w:rFonts w:ascii="Times New Roman" w:eastAsia="Times New Roman" w:hAnsi="Times New Roman" w:cs="Times New Roman"/>
            <w:sz w:val="24"/>
            <w:szCs w:val="24"/>
          </w:rPr>
          <w:t>eir large data volume to train neural networks and satisfy</w:t>
        </w:r>
      </w:ins>
      <w:del w:id="302" w:author="Ryan Huang" w:date="2022-11-07T16:50:00Z">
        <w:r w:rsidDel="00B05F9F">
          <w:rPr>
            <w:rFonts w:ascii="Times New Roman" w:eastAsia="Times New Roman" w:hAnsi="Times New Roman" w:cs="Times New Roman"/>
            <w:sz w:val="24"/>
            <w:szCs w:val="24"/>
          </w:rPr>
          <w:delText>,</w:delText>
        </w:r>
        <w:r w:rsidDel="00CB0C8E">
          <w:rPr>
            <w:rFonts w:ascii="Times New Roman" w:eastAsia="Times New Roman" w:hAnsi="Times New Roman" w:cs="Times New Roman"/>
            <w:sz w:val="24"/>
            <w:szCs w:val="24"/>
          </w:rPr>
          <w:delText xml:space="preserve"> the data volume is large enough to train neural networks and satisfies</w:delText>
        </w:r>
      </w:del>
      <w:r>
        <w:rPr>
          <w:rFonts w:ascii="Times New Roman" w:eastAsia="Times New Roman" w:hAnsi="Times New Roman" w:cs="Times New Roman"/>
          <w:sz w:val="24"/>
          <w:szCs w:val="24"/>
        </w:rPr>
        <w:t xml:space="preserve"> our computation capacity.</w:t>
      </w:r>
    </w:p>
    <w:p w14:paraId="3F316884" w14:textId="766A9409" w:rsidR="00B93677" w:rsidRDefault="0016061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we will employ have sensible default hyperparameters in place. </w:t>
      </w:r>
      <w:del w:id="303" w:author="Ryan Huang" w:date="2022-11-07T16:51:00Z">
        <w:r w:rsidDel="00CB0C8E">
          <w:rPr>
            <w:rFonts w:ascii="Times New Roman" w:eastAsia="Times New Roman" w:hAnsi="Times New Roman" w:cs="Times New Roman"/>
            <w:sz w:val="24"/>
            <w:szCs w:val="24"/>
          </w:rPr>
          <w:delText>Having consulted with our client we have come to a decision not to</w:delText>
        </w:r>
      </w:del>
      <w:ins w:id="304" w:author="Ryan Huang" w:date="2022-11-07T16:51:00Z">
        <w:r w:rsidR="00CB0C8E">
          <w:rPr>
            <w:rFonts w:ascii="Times New Roman" w:eastAsia="Times New Roman" w:hAnsi="Times New Roman" w:cs="Times New Roman"/>
            <w:sz w:val="24"/>
            <w:szCs w:val="24"/>
          </w:rPr>
          <w:t>We will not</w:t>
        </w:r>
      </w:ins>
      <w:r>
        <w:rPr>
          <w:rFonts w:ascii="Times New Roman" w:eastAsia="Times New Roman" w:hAnsi="Times New Roman" w:cs="Times New Roman"/>
          <w:sz w:val="24"/>
          <w:szCs w:val="24"/>
        </w:rPr>
        <w:t xml:space="preserve"> conduct a </w:t>
      </w:r>
      <w:r>
        <w:rPr>
          <w:rFonts w:ascii="Times New Roman" w:eastAsia="Times New Roman" w:hAnsi="Times New Roman" w:cs="Times New Roman"/>
          <w:sz w:val="24"/>
          <w:szCs w:val="24"/>
        </w:rPr>
        <w:lastRenderedPageBreak/>
        <w:t xml:space="preserve">hyperparameter tuning </w:t>
      </w:r>
      <w:del w:id="305" w:author="Ryan Huang" w:date="2022-11-07T16:51:00Z">
        <w:r w:rsidDel="00CB0C8E">
          <w:rPr>
            <w:rFonts w:ascii="Times New Roman" w:eastAsia="Times New Roman" w:hAnsi="Times New Roman" w:cs="Times New Roman"/>
            <w:sz w:val="24"/>
            <w:szCs w:val="24"/>
          </w:rPr>
          <w:delText>at least during the initial stage of our experiments</w:delText>
        </w:r>
      </w:del>
      <w:ins w:id="306" w:author="Ryan Huang" w:date="2022-11-07T16:51:00Z">
        <w:r w:rsidR="00CB0C8E">
          <w:rPr>
            <w:rFonts w:ascii="Times New Roman" w:eastAsia="Times New Roman" w:hAnsi="Times New Roman" w:cs="Times New Roman"/>
            <w:sz w:val="24"/>
            <w:szCs w:val="24"/>
          </w:rPr>
          <w:t xml:space="preserve">because our solution </w:t>
        </w:r>
        <w:r w:rsidR="005131A6">
          <w:rPr>
            <w:rFonts w:ascii="Times New Roman" w:eastAsia="Times New Roman" w:hAnsi="Times New Roman" w:cs="Times New Roman"/>
            <w:sz w:val="24"/>
            <w:szCs w:val="24"/>
          </w:rPr>
          <w:t>is focused on model training</w:t>
        </w:r>
      </w:ins>
      <w:del w:id="307" w:author="Ryan Huang" w:date="2022-11-07T16:51:00Z">
        <w:r w:rsidDel="005131A6">
          <w:rPr>
            <w:rFonts w:ascii="Times New Roman" w:eastAsia="Times New Roman" w:hAnsi="Times New Roman" w:cs="Times New Roman"/>
            <w:sz w:val="24"/>
            <w:szCs w:val="24"/>
          </w:rPr>
          <w:delText>. Later on we might optimize hyperparameters of student models since our client has pointed out that the main focus should be on these models</w:delText>
        </w:r>
      </w:del>
      <w:r>
        <w:rPr>
          <w:rFonts w:ascii="Times New Roman" w:eastAsia="Times New Roman" w:hAnsi="Times New Roman" w:cs="Times New Roman"/>
          <w:sz w:val="24"/>
          <w:szCs w:val="24"/>
        </w:rPr>
        <w:t>. If we use hyperparameters tuning</w:t>
      </w:r>
      <w:ins w:id="308" w:author="Ryan Huang" w:date="2022-11-07T16:51:00Z">
        <w:r w:rsidR="005131A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we will employ the Ray framework.</w:t>
      </w:r>
    </w:p>
    <w:p w14:paraId="3F316885" w14:textId="5E6759DA" w:rsidR="00B93677" w:rsidRDefault="0016061B">
      <w:pPr>
        <w:spacing w:line="360" w:lineRule="auto"/>
        <w:ind w:firstLine="720"/>
        <w:rPr>
          <w:rFonts w:ascii="Times New Roman" w:eastAsia="Times New Roman" w:hAnsi="Times New Roman" w:cs="Times New Roman"/>
          <w:sz w:val="24"/>
          <w:szCs w:val="24"/>
        </w:rPr>
      </w:pPr>
      <w:del w:id="309" w:author="Ryan Huang" w:date="2022-11-07T17:37:00Z">
        <w:r w:rsidDel="00F72278">
          <w:rPr>
            <w:rFonts w:ascii="Times New Roman" w:eastAsia="Times New Roman" w:hAnsi="Times New Roman" w:cs="Times New Roman"/>
            <w:sz w:val="24"/>
            <w:szCs w:val="24"/>
          </w:rPr>
          <w:delText>In order t</w:delText>
        </w:r>
      </w:del>
      <w:ins w:id="310" w:author="Ryan Huang" w:date="2022-11-07T17:37:00Z">
        <w:r w:rsidR="00F72278">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o compare churn reduction methods</w:t>
      </w:r>
      <w:ins w:id="311" w:author="Ryan Huang" w:date="2022-11-07T17:37:00Z">
        <w:r w:rsidR="00F7227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we have selected the following four metrics: churn, churn ratio, win-loss ratio, </w:t>
      </w:r>
      <w:ins w:id="312" w:author="Ryan Huang" w:date="2022-11-07T17:37:00Z">
        <w:r w:rsidR="00F72278">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good and bad churn. </w:t>
      </w:r>
      <w:r>
        <w:rPr>
          <w:rFonts w:ascii="Times New Roman" w:eastAsia="Times New Roman" w:hAnsi="Times New Roman" w:cs="Times New Roman"/>
          <w:i/>
          <w:sz w:val="24"/>
          <w:szCs w:val="24"/>
        </w:rPr>
        <w:t>Churn</w:t>
      </w:r>
      <w:r>
        <w:rPr>
          <w:rFonts w:ascii="Times New Roman" w:eastAsia="Times New Roman" w:hAnsi="Times New Roman" w:cs="Times New Roman"/>
          <w:sz w:val="24"/>
          <w:szCs w:val="24"/>
        </w:rPr>
        <w:t xml:space="preserve"> is the expected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disagreements between two models,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it is the average number of the labels misclassified between student and teacher. </w:t>
      </w:r>
      <w:r>
        <w:rPr>
          <w:rFonts w:ascii="Times New Roman" w:eastAsia="Times New Roman" w:hAnsi="Times New Roman" w:cs="Times New Roman"/>
          <w:i/>
          <w:sz w:val="24"/>
          <w:szCs w:val="24"/>
        </w:rPr>
        <w:t>Churn Ratio</w:t>
      </w:r>
      <w:r>
        <w:rPr>
          <w:rFonts w:ascii="Times New Roman" w:eastAsia="Times New Roman" w:hAnsi="Times New Roman" w:cs="Times New Roman"/>
          <w:b/>
          <w:sz w:val="24"/>
          <w:szCs w:val="24"/>
        </w:rPr>
        <w:t xml:space="preserve"> </w:t>
      </w:r>
      <w:ins w:id="313" w:author="Ryan Huang" w:date="2022-11-07T17:37:00Z">
        <w:r w:rsidR="00F72278" w:rsidRPr="00F72278">
          <w:rPr>
            <w:rFonts w:ascii="Times New Roman" w:eastAsia="Times New Roman" w:hAnsi="Times New Roman" w:cs="Times New Roman"/>
            <w:bCs/>
            <w:sz w:val="24"/>
            <w:szCs w:val="24"/>
            <w:rPrChange w:id="314" w:author="Ryan Huang" w:date="2022-11-07T17:37:00Z">
              <w:rPr>
                <w:rFonts w:ascii="Times New Roman" w:eastAsia="Times New Roman" w:hAnsi="Times New Roman" w:cs="Times New Roman"/>
                <w:b/>
                <w:sz w:val="24"/>
                <w:szCs w:val="24"/>
              </w:rPr>
            </w:rPrChange>
          </w:rPr>
          <w:t xml:space="preserve">is </w:t>
        </w:r>
      </w:ins>
      <w:ins w:id="315" w:author="Ryan Huang" w:date="2022-11-07T17:38:00Z">
        <w:r w:rsidR="00170288">
          <w:rPr>
            <w:rFonts w:ascii="Times New Roman" w:eastAsia="Times New Roman" w:hAnsi="Times New Roman" w:cs="Times New Roman"/>
            <w:sz w:val="24"/>
            <w:szCs w:val="24"/>
          </w:rPr>
          <w:t xml:space="preserve">calculated as </w:t>
        </w:r>
      </w:ins>
      <w:r>
        <w:rPr>
          <w:rFonts w:ascii="Times New Roman" w:eastAsia="Times New Roman" w:hAnsi="Times New Roman" w:cs="Times New Roman"/>
          <w:sz w:val="24"/>
          <w:szCs w:val="24"/>
        </w:rPr>
        <w:t>C(f</w:t>
      </w:r>
      <w:proofErr w:type="gramStart"/>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C(f</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where the old model is f</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new model trained with a methodology is 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and the new model trained without any methodology is 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This is a measure of model improvement, where a lower ratio indicates that the model methodology reduces churn.</w:t>
      </w:r>
      <w:r>
        <w:rPr>
          <w:rFonts w:ascii="Times New Roman" w:eastAsia="Times New Roman" w:hAnsi="Times New Roman" w:cs="Times New Roman"/>
          <w:sz w:val="24"/>
          <w:szCs w:val="24"/>
        </w:rPr>
        <w:t xml:space="preserve"> </w:t>
      </w:r>
      <w:commentRangeStart w:id="316"/>
      <w:r>
        <w:rPr>
          <w:rFonts w:ascii="Times New Roman" w:eastAsia="Times New Roman" w:hAnsi="Times New Roman" w:cs="Times New Roman"/>
          <w:i/>
          <w:sz w:val="24"/>
          <w:szCs w:val="24"/>
        </w:rPr>
        <w:t>Win</w:t>
      </w:r>
      <w:del w:id="317" w:author="Ryan Huang" w:date="2022-11-07T17:38:00Z">
        <w:r w:rsidDel="00170288">
          <w:rPr>
            <w:rFonts w:ascii="Times New Roman" w:eastAsia="Times New Roman" w:hAnsi="Times New Roman" w:cs="Times New Roman"/>
            <w:i/>
            <w:sz w:val="24"/>
            <w:szCs w:val="24"/>
          </w:rPr>
          <w:delText xml:space="preserve"> </w:delText>
        </w:r>
      </w:del>
      <w:ins w:id="318" w:author="Ryan Huang" w:date="2022-11-07T17:38:00Z">
        <w:r w:rsidR="00170288">
          <w:rPr>
            <w:rFonts w:ascii="Times New Roman" w:eastAsia="Times New Roman" w:hAnsi="Times New Roman" w:cs="Times New Roman"/>
            <w:i/>
            <w:sz w:val="24"/>
            <w:szCs w:val="24"/>
          </w:rPr>
          <w:t>-</w:t>
        </w:r>
      </w:ins>
      <w:r>
        <w:rPr>
          <w:rFonts w:ascii="Times New Roman" w:eastAsia="Times New Roman" w:hAnsi="Times New Roman" w:cs="Times New Roman"/>
          <w:i/>
          <w:sz w:val="24"/>
          <w:szCs w:val="24"/>
        </w:rPr>
        <w:t>loss Ratio (WLR)</w:t>
      </w:r>
      <w:r>
        <w:rPr>
          <w:rFonts w:ascii="Times New Roman" w:eastAsia="Times New Roman" w:hAnsi="Times New Roman" w:cs="Times New Roman"/>
          <w:sz w:val="24"/>
          <w:szCs w:val="24"/>
        </w:rPr>
        <w:t xml:space="preserve"> where the WIN is when the new model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correctly classify data points that the old model misclassified. LOSS is when the new model misclassified data points that were correctly classified by the old model. </w:t>
      </w:r>
      <w:r>
        <w:rPr>
          <w:rFonts w:ascii="Times New Roman" w:eastAsia="Times New Roman" w:hAnsi="Times New Roman" w:cs="Times New Roman"/>
          <w:i/>
          <w:sz w:val="24"/>
          <w:szCs w:val="24"/>
        </w:rPr>
        <w:t>Good Churn and Bad Churn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metric divide churn into two categories: good churn—when the teacher's model predicts wrong, but the student's model predicts the correct classes; bad churn - when the predictions of the teacher's model are correct, but the student's model predicts the wrong classes.</w:t>
      </w:r>
      <w:commentRangeEnd w:id="316"/>
      <w:r w:rsidR="006D2FBB">
        <w:rPr>
          <w:rStyle w:val="CommentReference"/>
        </w:rPr>
        <w:commentReference w:id="316"/>
      </w:r>
    </w:p>
    <w:p w14:paraId="3F316886" w14:textId="7F1DF869" w:rsidR="00B93677" w:rsidRDefault="0016061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will be conducted in the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using GPUs. </w:t>
      </w:r>
      <w:del w:id="319" w:author="Ryan Huang" w:date="2022-11-07T17:43:00Z">
        <w:r w:rsidDel="006D2FBB">
          <w:rPr>
            <w:rFonts w:ascii="Times New Roman" w:eastAsia="Times New Roman" w:hAnsi="Times New Roman" w:cs="Times New Roman"/>
            <w:sz w:val="24"/>
            <w:szCs w:val="24"/>
          </w:rPr>
          <w:delText>In order t</w:delText>
        </w:r>
      </w:del>
      <w:ins w:id="320" w:author="Ryan Huang" w:date="2022-11-07T17:43:00Z">
        <w:r w:rsidR="006D2FBB">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 xml:space="preserve">o ensure </w:t>
      </w:r>
      <w:ins w:id="321" w:author="Ryan Huang" w:date="2022-11-07T17:44:00Z">
        <w:r w:rsidR="00632E8C">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reproducibility of the experiment, we will log the details of the experiments with </w:t>
      </w:r>
      <w:proofErr w:type="spellStart"/>
      <w:r>
        <w:rPr>
          <w:rFonts w:ascii="Times New Roman" w:eastAsia="Times New Roman" w:hAnsi="Times New Roman" w:cs="Times New Roman"/>
          <w:sz w:val="24"/>
          <w:szCs w:val="24"/>
        </w:rPr>
        <w:t>MLFlow</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tool allows logging all metrics with parameters a</w:t>
      </w:r>
      <w:del w:id="322" w:author="Ryan Huang" w:date="2022-11-07T17:44:00Z">
        <w:r w:rsidDel="00632E8C">
          <w:rPr>
            <w:rFonts w:ascii="Times New Roman" w:eastAsia="Times New Roman" w:hAnsi="Times New Roman" w:cs="Times New Roman"/>
            <w:sz w:val="24"/>
            <w:szCs w:val="24"/>
          </w:rPr>
          <w:delText>s well as</w:delText>
        </w:r>
      </w:del>
      <w:ins w:id="323" w:author="Ryan Huang" w:date="2022-11-07T17:44:00Z">
        <w:r w:rsidR="00632E8C">
          <w:rPr>
            <w:rFonts w:ascii="Times New Roman" w:eastAsia="Times New Roman" w:hAnsi="Times New Roman" w:cs="Times New Roman"/>
            <w:sz w:val="24"/>
            <w:szCs w:val="24"/>
          </w:rPr>
          <w:t>nd</w:t>
        </w:r>
      </w:ins>
      <w:r>
        <w:rPr>
          <w:rFonts w:ascii="Times New Roman" w:eastAsia="Times New Roman" w:hAnsi="Times New Roman" w:cs="Times New Roman"/>
          <w:sz w:val="24"/>
          <w:szCs w:val="24"/>
        </w:rPr>
        <w:t xml:space="preserve"> artifacts such as models and data used for training. </w:t>
      </w:r>
    </w:p>
    <w:p w14:paraId="3F316887" w14:textId="77777777" w:rsidR="00B93677" w:rsidRDefault="0016061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Package development</w:t>
      </w:r>
    </w:p>
    <w:p w14:paraId="3F316888" w14:textId="7000555D" w:rsidR="00B93677" w:rsidRDefault="0016061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goal for this milestone is to create a python package. As mentioned before, the package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general and model agnostic, meaning that the teacher and student models can be any python model. </w:t>
      </w:r>
      <w:del w:id="324" w:author="Ryan Huang" w:date="2022-11-07T17:44:00Z">
        <w:r w:rsidDel="00632E8C">
          <w:rPr>
            <w:rFonts w:ascii="Times New Roman" w:eastAsia="Times New Roman" w:hAnsi="Times New Roman" w:cs="Times New Roman"/>
            <w:sz w:val="24"/>
            <w:szCs w:val="24"/>
          </w:rPr>
          <w:delText>The process of c</w:delText>
        </w:r>
      </w:del>
      <w:ins w:id="325" w:author="Ryan Huang" w:date="2022-11-07T17:44:00Z">
        <w:r w:rsidR="00632E8C">
          <w:rPr>
            <w:rFonts w:ascii="Times New Roman" w:eastAsia="Times New Roman" w:hAnsi="Times New Roman" w:cs="Times New Roman"/>
            <w:sz w:val="24"/>
            <w:szCs w:val="24"/>
          </w:rPr>
          <w:t>C</w:t>
        </w:r>
      </w:ins>
      <w:r>
        <w:rPr>
          <w:rFonts w:ascii="Times New Roman" w:eastAsia="Times New Roman" w:hAnsi="Times New Roman" w:cs="Times New Roman"/>
          <w:sz w:val="24"/>
          <w:szCs w:val="24"/>
        </w:rPr>
        <w:t xml:space="preserve">reating the package will require a few steps: software design, developing core methods compatible with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framework, extending the package to TensorFlow, and </w:t>
      </w:r>
      <w:del w:id="326" w:author="Ryan Huang" w:date="2022-11-07T17:44:00Z">
        <w:r w:rsidDel="00632E8C">
          <w:rPr>
            <w:rFonts w:ascii="Times New Roman" w:eastAsia="Times New Roman" w:hAnsi="Times New Roman" w:cs="Times New Roman"/>
            <w:sz w:val="24"/>
            <w:szCs w:val="24"/>
          </w:rPr>
          <w:delText xml:space="preserve">provide </w:delText>
        </w:r>
      </w:del>
      <w:ins w:id="327" w:author="Ryan Huang" w:date="2022-11-07T17:44:00Z">
        <w:r w:rsidR="00632E8C">
          <w:rPr>
            <w:rFonts w:ascii="Times New Roman" w:eastAsia="Times New Roman" w:hAnsi="Times New Roman" w:cs="Times New Roman"/>
            <w:sz w:val="24"/>
            <w:szCs w:val="24"/>
          </w:rPr>
          <w:t>provid</w:t>
        </w:r>
        <w:r w:rsidR="00632E8C">
          <w:rPr>
            <w:rFonts w:ascii="Times New Roman" w:eastAsia="Times New Roman" w:hAnsi="Times New Roman" w:cs="Times New Roman"/>
            <w:sz w:val="24"/>
            <w:szCs w:val="24"/>
          </w:rPr>
          <w:t>ing</w:t>
        </w:r>
        <w:r w:rsidR="00632E8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interface for further extensibility.</w:t>
      </w:r>
    </w:p>
    <w:p w14:paraId="3F316889" w14:textId="2110E7A9" w:rsidR="00B93677" w:rsidRDefault="0016061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del w:id="328" w:author="Ryan Huang" w:date="2022-11-07T17:44:00Z">
        <w:r w:rsidDel="00632E8C">
          <w:rPr>
            <w:rFonts w:ascii="Times New Roman" w:eastAsia="Times New Roman" w:hAnsi="Times New Roman" w:cs="Times New Roman"/>
            <w:sz w:val="24"/>
            <w:szCs w:val="24"/>
          </w:rPr>
          <w:delText xml:space="preserve">Software </w:delText>
        </w:r>
      </w:del>
      <w:ins w:id="329" w:author="Ryan Huang" w:date="2022-11-07T17:44:00Z">
        <w:r w:rsidR="00632E8C">
          <w:rPr>
            <w:rFonts w:ascii="Times New Roman" w:eastAsia="Times New Roman" w:hAnsi="Times New Roman" w:cs="Times New Roman"/>
            <w:sz w:val="24"/>
            <w:szCs w:val="24"/>
          </w:rPr>
          <w:t>s</w:t>
        </w:r>
        <w:r w:rsidR="00632E8C">
          <w:rPr>
            <w:rFonts w:ascii="Times New Roman" w:eastAsia="Times New Roman" w:hAnsi="Times New Roman" w:cs="Times New Roman"/>
            <w:sz w:val="24"/>
            <w:szCs w:val="24"/>
          </w:rPr>
          <w:t xml:space="preserve">oftware </w:t>
        </w:r>
      </w:ins>
      <w:r>
        <w:rPr>
          <w:rFonts w:ascii="Times New Roman" w:eastAsia="Times New Roman" w:hAnsi="Times New Roman" w:cs="Times New Roman"/>
          <w:sz w:val="24"/>
          <w:szCs w:val="24"/>
        </w:rPr>
        <w:t xml:space="preserve">design stage, we will deliver </w:t>
      </w:r>
      <w:ins w:id="330" w:author="Ryan Huang" w:date="2022-11-07T17:44:00Z">
        <w:r w:rsidR="00632E8C">
          <w:rPr>
            <w:rFonts w:ascii="Times New Roman" w:eastAsia="Times New Roman" w:hAnsi="Times New Roman" w:cs="Times New Roman"/>
            <w:sz w:val="24"/>
            <w:szCs w:val="24"/>
          </w:rPr>
          <w:t xml:space="preserve">an </w:t>
        </w:r>
      </w:ins>
      <w:r>
        <w:rPr>
          <w:rFonts w:ascii="Times New Roman" w:eastAsia="Times New Roman" w:hAnsi="Times New Roman" w:cs="Times New Roman"/>
          <w:sz w:val="24"/>
          <w:szCs w:val="24"/>
        </w:rPr>
        <w:t xml:space="preserve">architectural structure. We will use UML diagrams for documenting interclass connections. During this phase, we will restrict ourselves to the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library and make sure that the package works as expected. </w:t>
      </w:r>
      <w:del w:id="331" w:author="Ryan Huang" w:date="2022-11-07T17:44:00Z">
        <w:r w:rsidDel="00632E8C">
          <w:rPr>
            <w:rFonts w:ascii="Times New Roman" w:eastAsia="Times New Roman" w:hAnsi="Times New Roman" w:cs="Times New Roman"/>
            <w:sz w:val="24"/>
            <w:szCs w:val="24"/>
          </w:rPr>
          <w:delText>In order t</w:delText>
        </w:r>
      </w:del>
      <w:ins w:id="332" w:author="Ryan Huang" w:date="2022-11-07T17:44:00Z">
        <w:r w:rsidR="00632E8C">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 xml:space="preserve">o make that </w:t>
      </w:r>
      <w:r>
        <w:rPr>
          <w:rFonts w:ascii="Times New Roman" w:eastAsia="Times New Roman" w:hAnsi="Times New Roman" w:cs="Times New Roman"/>
          <w:sz w:val="24"/>
          <w:szCs w:val="24"/>
        </w:rPr>
        <w:lastRenderedPageBreak/>
        <w:t>happen</w:t>
      </w:r>
      <w:ins w:id="333" w:author="Ryan Huang" w:date="2022-11-07T17:44:00Z">
        <w:r w:rsidR="00632E8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we will develop a set of unit and integration tests using the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framework a</w:t>
      </w:r>
      <w:del w:id="334" w:author="Ryan Huang" w:date="2022-11-07T17:45:00Z">
        <w:r w:rsidDel="000864B0">
          <w:rPr>
            <w:rFonts w:ascii="Times New Roman" w:eastAsia="Times New Roman" w:hAnsi="Times New Roman" w:cs="Times New Roman"/>
            <w:sz w:val="24"/>
            <w:szCs w:val="24"/>
          </w:rPr>
          <w:delText>long with</w:delText>
        </w:r>
      </w:del>
      <w:ins w:id="335" w:author="Ryan Huang" w:date="2022-11-07T17:45:00Z">
        <w:r w:rsidR="000864B0">
          <w:rPr>
            <w:rFonts w:ascii="Times New Roman" w:eastAsia="Times New Roman" w:hAnsi="Times New Roman" w:cs="Times New Roman"/>
            <w:sz w:val="24"/>
            <w:szCs w:val="24"/>
          </w:rPr>
          <w:t>nd</w:t>
        </w:r>
      </w:ins>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internal testing functionality. </w:t>
      </w:r>
    </w:p>
    <w:p w14:paraId="3F31688A" w14:textId="1F854FCA" w:rsidR="00B93677" w:rsidRDefault="0016061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del w:id="336" w:author="Ryan Huang" w:date="2022-11-07T17:45:00Z">
        <w:r w:rsidDel="000864B0">
          <w:rPr>
            <w:rFonts w:ascii="Times New Roman" w:eastAsia="Times New Roman" w:hAnsi="Times New Roman" w:cs="Times New Roman"/>
            <w:sz w:val="24"/>
            <w:szCs w:val="24"/>
          </w:rPr>
          <w:delText>are planning to extend the package to be compatible with TensorFlow in order</w:delText>
        </w:r>
      </w:del>
      <w:ins w:id="337" w:author="Ryan Huang" w:date="2022-11-07T17:45:00Z">
        <w:r w:rsidR="000864B0">
          <w:rPr>
            <w:rFonts w:ascii="Times New Roman" w:eastAsia="Times New Roman" w:hAnsi="Times New Roman" w:cs="Times New Roman"/>
            <w:sz w:val="24"/>
            <w:szCs w:val="24"/>
          </w:rPr>
          <w:t>plan to extend the package to be compatible with TensorFlow</w:t>
        </w:r>
      </w:ins>
      <w:r>
        <w:rPr>
          <w:rFonts w:ascii="Times New Roman" w:eastAsia="Times New Roman" w:hAnsi="Times New Roman" w:cs="Times New Roman"/>
          <w:sz w:val="24"/>
          <w:szCs w:val="24"/>
        </w:rPr>
        <w:t xml:space="preserve"> to ensure that the solution covers more use cases. During this phase, we need to find differences and similarities between the two frameworks. It may require some refactoring in the initial version of the package.</w:t>
      </w:r>
    </w:p>
    <w:p w14:paraId="3F31688B" w14:textId="7486E100" w:rsidR="00B93677" w:rsidRDefault="0016061B">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Finally, to make our framework truly general</w:t>
      </w:r>
      <w:ins w:id="338" w:author="Ryan Huang" w:date="2022-11-07T17:45:00Z">
        <w:r w:rsidR="000864B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we need to develop an extension-based API and provide a code interface. This step will guarantee that new frameworks will be compatible with our code base.</w:t>
      </w:r>
    </w:p>
    <w:p w14:paraId="3F31688C" w14:textId="77777777" w:rsidR="00B93677" w:rsidRDefault="001606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Work on a novel method</w:t>
      </w:r>
    </w:p>
    <w:p w14:paraId="3F31688D" w14:textId="54E10A04" w:rsidR="00B93677" w:rsidRDefault="0016061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milestone is the development of a novel prediction churn reduction method. After we have worked on the existing methods and package creation</w:t>
      </w:r>
      <w:ins w:id="339" w:author="Ryan Huang" w:date="2022-11-07T17:45:00Z">
        <w:r w:rsidR="000864B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we will have a strong foundation to start working on a new churn reduction approach. This milestone will be divided into sprints at the beginning of the second semester since we do not have enough information to develop a plan of actions at this stage. </w:t>
      </w:r>
    </w:p>
    <w:sectPr w:rsidR="00B9367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Huang" w:date="2022-11-07T17:53:00Z" w:initials="RH">
    <w:p w14:paraId="6F863600" w14:textId="77777777" w:rsidR="003175D5" w:rsidRDefault="003175D5" w:rsidP="00275916">
      <w:pPr>
        <w:pStyle w:val="CommentText"/>
      </w:pPr>
      <w:r>
        <w:rPr>
          <w:rStyle w:val="CommentReference"/>
        </w:rPr>
        <w:annotationRef/>
      </w:r>
      <w:r>
        <w:t>A very thorough and well-developed paper, it is clear that your drafts continue to improve. You have all the content you need (and more), the paper may be improved with a more streamlined structure and by writing directly and concisely.</w:t>
      </w:r>
      <w:r>
        <w:br/>
      </w:r>
      <w:r>
        <w:br/>
        <w:t>As you review and revise your paper, make sure you are paying attention to your transitions between sentences and paragraphs. Sometimes you make logical jumps or contradicting statements. You also place a lot of detailed methodological descriptions in your Introduction. The purpose of the Intro is simply to provide the necessary context to understand the problem and no more. This means you want to get to your objectives as soon as possible while at the same time providing just enough information for the reader to understand the problem, it's importance, and how that influences your goals. Your reader expects to find methodological details in the Methods. I have tried to rearrange sections to improve clarity and keep similar concepts together.</w:t>
      </w:r>
      <w:r>
        <w:br/>
      </w:r>
      <w:r>
        <w:br/>
        <w:t>Lastly, try to critically think about each word and sentence as you write. Ask yourself, what am I communicating with this sentence and is it necessary to the reader? Oftentimes you take three or more lines to say what you could in just one. This is also true of very long, run-on sentences. In both cases, try to write simply and directly.</w:t>
      </w:r>
    </w:p>
  </w:comment>
  <w:comment w:id="32" w:author="Ryan Huang" w:date="2022-11-07T15:57:00Z" w:initials="RH">
    <w:p w14:paraId="3DF170B2" w14:textId="68A43D66" w:rsidR="006E7A0E" w:rsidRDefault="006E7A0E" w:rsidP="00AF5A9D">
      <w:pPr>
        <w:pStyle w:val="CommentText"/>
      </w:pPr>
      <w:r>
        <w:rPr>
          <w:rStyle w:val="CommentReference"/>
        </w:rPr>
        <w:annotationRef/>
      </w:r>
      <w:r>
        <w:t>Isn't this just saying ML is more adaptable to new conditions than expert-driven approaches?</w:t>
      </w:r>
    </w:p>
  </w:comment>
  <w:comment w:id="66" w:author="Ryan Huang" w:date="2022-11-07T17:08:00Z" w:initials="RH">
    <w:p w14:paraId="337B2F3F" w14:textId="77777777" w:rsidR="00DB0BA8" w:rsidRDefault="00DB0BA8" w:rsidP="00E108DB">
      <w:pPr>
        <w:pStyle w:val="CommentText"/>
      </w:pPr>
      <w:r>
        <w:rPr>
          <w:rStyle w:val="CommentReference"/>
        </w:rPr>
        <w:annotationRef/>
      </w:r>
      <w:r>
        <w:t>This paragraph is very out of place, as it does not directly link to the previous or following paragraphs.</w:t>
      </w:r>
    </w:p>
  </w:comment>
  <w:comment w:id="79" w:author="Ryan Huang" w:date="2022-11-07T16:32:00Z" w:initials="RH">
    <w:p w14:paraId="79590732" w14:textId="761F0738" w:rsidR="00B25CCF" w:rsidRDefault="00B25CCF" w:rsidP="002E0696">
      <w:pPr>
        <w:pStyle w:val="CommentText"/>
      </w:pPr>
      <w:r>
        <w:rPr>
          <w:rStyle w:val="CommentReference"/>
        </w:rPr>
        <w:annotationRef/>
      </w:r>
      <w:r>
        <w:t>A very confusing pair of sentences. You first state that prediction churn is overlooked, but then immediately describe known approaches. While I understand that both statements may be true, you need to do a better job transitioning from one statement to another because otherwise the logic is not intuitive.</w:t>
      </w:r>
    </w:p>
  </w:comment>
  <w:comment w:id="116" w:author="Ryan Huang" w:date="2022-11-07T17:08:00Z" w:initials="RH">
    <w:p w14:paraId="17C12FC5" w14:textId="77777777" w:rsidR="003B7B93" w:rsidRDefault="004E2AB0" w:rsidP="00DC716B">
      <w:pPr>
        <w:pStyle w:val="CommentText"/>
      </w:pPr>
      <w:r>
        <w:rPr>
          <w:rStyle w:val="CommentReference"/>
        </w:rPr>
        <w:annotationRef/>
      </w:r>
      <w:r w:rsidR="003B7B93">
        <w:t>This paragraph was very out of place, as it did not directly link to the previous or following paragraphs.</w:t>
      </w:r>
    </w:p>
  </w:comment>
  <w:comment w:id="189" w:author="Ryan Huang" w:date="2022-11-07T17:29:00Z" w:initials="RH">
    <w:p w14:paraId="407B204D" w14:textId="77777777" w:rsidR="00366081" w:rsidRDefault="00366081" w:rsidP="00EA25F5">
      <w:pPr>
        <w:pStyle w:val="CommentText"/>
      </w:pPr>
      <w:r>
        <w:rPr>
          <w:rStyle w:val="CommentReference"/>
        </w:rPr>
        <w:annotationRef/>
      </w:r>
      <w:r>
        <w:t>I've tried my best to recreate your relevant information here, but this likely needs revision for accuracy, clarity, and relevance.</w:t>
      </w:r>
    </w:p>
  </w:comment>
  <w:comment w:id="233" w:author="Ryan Huang" w:date="2022-11-07T17:02:00Z" w:initials="RH">
    <w:p w14:paraId="30B0F8F5" w14:textId="3EA3FBF8" w:rsidR="00CF1F31" w:rsidRDefault="00CF1F31" w:rsidP="00F30950">
      <w:pPr>
        <w:pStyle w:val="CommentText"/>
      </w:pPr>
      <w:r>
        <w:rPr>
          <w:rStyle w:val="CommentReference"/>
        </w:rPr>
        <w:annotationRef/>
      </w:r>
      <w:r>
        <w:t>Insert citation here</w:t>
      </w:r>
    </w:p>
  </w:comment>
  <w:comment w:id="239" w:author="Ryan Huang" w:date="2022-11-07T17:09:00Z" w:initials="RH">
    <w:p w14:paraId="4BFA8161" w14:textId="77777777" w:rsidR="00151C52" w:rsidRDefault="00151C52" w:rsidP="00C978BF">
      <w:pPr>
        <w:pStyle w:val="CommentText"/>
      </w:pPr>
      <w:r>
        <w:rPr>
          <w:rStyle w:val="CommentReference"/>
        </w:rPr>
        <w:annotationRef/>
      </w:r>
      <w:r>
        <w:t>This section needs more description</w:t>
      </w:r>
    </w:p>
  </w:comment>
  <w:comment w:id="246" w:author="Ryan Huang" w:date="2022-11-07T17:11:00Z" w:initials="RH">
    <w:p w14:paraId="3720A7E5" w14:textId="77777777" w:rsidR="00BF5B5A" w:rsidRDefault="00BF5B5A" w:rsidP="00AC5C13">
      <w:pPr>
        <w:pStyle w:val="CommentText"/>
      </w:pPr>
      <w:r>
        <w:rPr>
          <w:rStyle w:val="CommentReference"/>
        </w:rPr>
        <w:annotationRef/>
      </w:r>
      <w:r>
        <w:t>Also needs more description</w:t>
      </w:r>
    </w:p>
  </w:comment>
  <w:comment w:id="282" w:author="Ryan Huang" w:date="2022-11-07T16:48:00Z" w:initials="RH">
    <w:p w14:paraId="5FB6CEF5" w14:textId="5DCBBAE5" w:rsidR="005A4634" w:rsidRDefault="005A4634" w:rsidP="00415C2B">
      <w:pPr>
        <w:pStyle w:val="CommentText"/>
      </w:pPr>
      <w:r>
        <w:rPr>
          <w:rStyle w:val="CommentReference"/>
        </w:rPr>
        <w:annotationRef/>
      </w:r>
      <w:r>
        <w:t>What kind of classes?</w:t>
      </w:r>
    </w:p>
  </w:comment>
  <w:comment w:id="287" w:author="Ryan Huang" w:date="2022-11-07T16:48:00Z" w:initials="RH">
    <w:p w14:paraId="3E73F216" w14:textId="77777777" w:rsidR="001C7C8B" w:rsidRDefault="001C7C8B" w:rsidP="002253A6">
      <w:pPr>
        <w:pStyle w:val="CommentText"/>
      </w:pPr>
      <w:r>
        <w:rPr>
          <w:rStyle w:val="CommentReference"/>
        </w:rPr>
        <w:annotationRef/>
      </w:r>
      <w:r>
        <w:t>Again, what are these classes? If they are worth mentioning, they are worth describing. Perhaps put this information in a table?</w:t>
      </w:r>
    </w:p>
  </w:comment>
  <w:comment w:id="316" w:author="Ryan Huang" w:date="2022-11-07T17:43:00Z" w:initials="RH">
    <w:p w14:paraId="5A2743B6" w14:textId="77777777" w:rsidR="006D2FBB" w:rsidRDefault="006D2FBB" w:rsidP="008205AD">
      <w:pPr>
        <w:pStyle w:val="CommentText"/>
      </w:pPr>
      <w:r>
        <w:rPr>
          <w:rStyle w:val="CommentReference"/>
        </w:rPr>
        <w:annotationRef/>
      </w:r>
      <w:r>
        <w:t>These are not complete sentences. You need to try and write this more concisely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63600" w15:done="0"/>
  <w15:commentEx w15:paraId="3DF170B2" w15:done="0"/>
  <w15:commentEx w15:paraId="337B2F3F" w15:done="0"/>
  <w15:commentEx w15:paraId="79590732" w15:done="0"/>
  <w15:commentEx w15:paraId="17C12FC5" w15:done="0"/>
  <w15:commentEx w15:paraId="407B204D" w15:done="0"/>
  <w15:commentEx w15:paraId="30B0F8F5" w15:done="0"/>
  <w15:commentEx w15:paraId="4BFA8161" w15:done="0"/>
  <w15:commentEx w15:paraId="3720A7E5" w15:done="0"/>
  <w15:commentEx w15:paraId="5FB6CEF5" w15:done="0"/>
  <w15:commentEx w15:paraId="3E73F216" w15:done="0"/>
  <w15:commentEx w15:paraId="5A2743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C4B4" w16cex:dateUtc="2022-11-07T22:53:00Z"/>
  <w16cex:commentExtensible w16cex:durableId="2713A96E" w16cex:dateUtc="2022-11-07T20:57:00Z"/>
  <w16cex:commentExtensible w16cex:durableId="2713BA0B" w16cex:dateUtc="2022-11-07T22:08:00Z"/>
  <w16cex:commentExtensible w16cex:durableId="2713B1B8" w16cex:dateUtc="2022-11-07T21:32:00Z"/>
  <w16cex:commentExtensible w16cex:durableId="2713BBBE" w16cex:dateUtc="2022-11-07T22:08:00Z"/>
  <w16cex:commentExtensible w16cex:durableId="2713BEE5" w16cex:dateUtc="2022-11-07T22:29:00Z"/>
  <w16cex:commentExtensible w16cex:durableId="2713B8BE" w16cex:dateUtc="2022-11-07T22:02:00Z"/>
  <w16cex:commentExtensible w16cex:durableId="2713BA5E" w16cex:dateUtc="2022-11-07T22:09:00Z"/>
  <w16cex:commentExtensible w16cex:durableId="2713BAB3" w16cex:dateUtc="2022-11-07T22:11:00Z"/>
  <w16cex:commentExtensible w16cex:durableId="2713B54F" w16cex:dateUtc="2022-11-07T21:48:00Z"/>
  <w16cex:commentExtensible w16cex:durableId="2713B579" w16cex:dateUtc="2022-11-07T21:48:00Z"/>
  <w16cex:commentExtensible w16cex:durableId="2713C24F" w16cex:dateUtc="2022-11-07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63600" w16cid:durableId="2713C4B4"/>
  <w16cid:commentId w16cid:paraId="3DF170B2" w16cid:durableId="2713A96E"/>
  <w16cid:commentId w16cid:paraId="337B2F3F" w16cid:durableId="2713BA0B"/>
  <w16cid:commentId w16cid:paraId="79590732" w16cid:durableId="2713B1B8"/>
  <w16cid:commentId w16cid:paraId="17C12FC5" w16cid:durableId="2713BBBE"/>
  <w16cid:commentId w16cid:paraId="407B204D" w16cid:durableId="2713BEE5"/>
  <w16cid:commentId w16cid:paraId="30B0F8F5" w16cid:durableId="2713B8BE"/>
  <w16cid:commentId w16cid:paraId="4BFA8161" w16cid:durableId="2713BA5E"/>
  <w16cid:commentId w16cid:paraId="3720A7E5" w16cid:durableId="2713BAB3"/>
  <w16cid:commentId w16cid:paraId="5FB6CEF5" w16cid:durableId="2713B54F"/>
  <w16cid:commentId w16cid:paraId="3E73F216" w16cid:durableId="2713B579"/>
  <w16cid:commentId w16cid:paraId="5A2743B6" w16cid:durableId="2713C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Huang">
    <w15:presenceInfo w15:providerId="Windows Live" w15:userId="283246f1b7ae0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2Mjc3szCyNDG2MDdS0lEKTi0uzszPAykwqgUARuIvsCwAAAA="/>
  </w:docVars>
  <w:rsids>
    <w:rsidRoot w:val="00B93677"/>
    <w:rsid w:val="000130C6"/>
    <w:rsid w:val="000864B0"/>
    <w:rsid w:val="000A6F45"/>
    <w:rsid w:val="00102DE4"/>
    <w:rsid w:val="00144A66"/>
    <w:rsid w:val="00151C52"/>
    <w:rsid w:val="0016061B"/>
    <w:rsid w:val="00170288"/>
    <w:rsid w:val="001C7C8B"/>
    <w:rsid w:val="00210C54"/>
    <w:rsid w:val="0022077E"/>
    <w:rsid w:val="002B6AE9"/>
    <w:rsid w:val="002F1B9A"/>
    <w:rsid w:val="003175D5"/>
    <w:rsid w:val="00366081"/>
    <w:rsid w:val="0039655B"/>
    <w:rsid w:val="003B7B93"/>
    <w:rsid w:val="003D7784"/>
    <w:rsid w:val="003E39BE"/>
    <w:rsid w:val="003E6161"/>
    <w:rsid w:val="00403C18"/>
    <w:rsid w:val="00437CC6"/>
    <w:rsid w:val="00443D8B"/>
    <w:rsid w:val="004771AF"/>
    <w:rsid w:val="004B67EB"/>
    <w:rsid w:val="004E2AB0"/>
    <w:rsid w:val="004F43DF"/>
    <w:rsid w:val="005131A6"/>
    <w:rsid w:val="00520B4C"/>
    <w:rsid w:val="00523FD6"/>
    <w:rsid w:val="00530201"/>
    <w:rsid w:val="0055098D"/>
    <w:rsid w:val="005A4634"/>
    <w:rsid w:val="005B705A"/>
    <w:rsid w:val="005B73AF"/>
    <w:rsid w:val="00632E8C"/>
    <w:rsid w:val="00666F6B"/>
    <w:rsid w:val="00680632"/>
    <w:rsid w:val="006C546E"/>
    <w:rsid w:val="006C5901"/>
    <w:rsid w:val="006D2FBB"/>
    <w:rsid w:val="006D35DC"/>
    <w:rsid w:val="006E7A0E"/>
    <w:rsid w:val="007131BF"/>
    <w:rsid w:val="00726624"/>
    <w:rsid w:val="0077481D"/>
    <w:rsid w:val="008030A9"/>
    <w:rsid w:val="008474DD"/>
    <w:rsid w:val="008559B7"/>
    <w:rsid w:val="008C7D12"/>
    <w:rsid w:val="009D2E9A"/>
    <w:rsid w:val="009D62A8"/>
    <w:rsid w:val="009F4A0D"/>
    <w:rsid w:val="00A8082A"/>
    <w:rsid w:val="00AD4F47"/>
    <w:rsid w:val="00AE0DFD"/>
    <w:rsid w:val="00B04226"/>
    <w:rsid w:val="00B05F9F"/>
    <w:rsid w:val="00B25CCF"/>
    <w:rsid w:val="00B525ED"/>
    <w:rsid w:val="00B826C4"/>
    <w:rsid w:val="00B93677"/>
    <w:rsid w:val="00BA6FB3"/>
    <w:rsid w:val="00BD4D8B"/>
    <w:rsid w:val="00BD570E"/>
    <w:rsid w:val="00BF1534"/>
    <w:rsid w:val="00BF5B5A"/>
    <w:rsid w:val="00C220D9"/>
    <w:rsid w:val="00C34D15"/>
    <w:rsid w:val="00C469C5"/>
    <w:rsid w:val="00CB0C8E"/>
    <w:rsid w:val="00CE2C74"/>
    <w:rsid w:val="00CF1F31"/>
    <w:rsid w:val="00D045CE"/>
    <w:rsid w:val="00D5570C"/>
    <w:rsid w:val="00D74A88"/>
    <w:rsid w:val="00D9098E"/>
    <w:rsid w:val="00DA26E7"/>
    <w:rsid w:val="00DB0BA8"/>
    <w:rsid w:val="00DB374E"/>
    <w:rsid w:val="00E20626"/>
    <w:rsid w:val="00E520D1"/>
    <w:rsid w:val="00E92B19"/>
    <w:rsid w:val="00ED14AA"/>
    <w:rsid w:val="00F2233C"/>
    <w:rsid w:val="00F52DB9"/>
    <w:rsid w:val="00F7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6871"/>
  <w15:docId w15:val="{88DD9556-D021-4277-B909-1ADD2CF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403C18"/>
    <w:pPr>
      <w:spacing w:line="240" w:lineRule="auto"/>
    </w:pPr>
  </w:style>
  <w:style w:type="character" w:styleId="CommentReference">
    <w:name w:val="annotation reference"/>
    <w:basedOn w:val="DefaultParagraphFont"/>
    <w:uiPriority w:val="99"/>
    <w:semiHidden/>
    <w:unhideWhenUsed/>
    <w:rsid w:val="006E7A0E"/>
    <w:rPr>
      <w:sz w:val="16"/>
      <w:szCs w:val="16"/>
    </w:rPr>
  </w:style>
  <w:style w:type="paragraph" w:styleId="CommentText">
    <w:name w:val="annotation text"/>
    <w:basedOn w:val="Normal"/>
    <w:link w:val="CommentTextChar"/>
    <w:uiPriority w:val="99"/>
    <w:unhideWhenUsed/>
    <w:rsid w:val="006E7A0E"/>
    <w:pPr>
      <w:spacing w:line="240" w:lineRule="auto"/>
    </w:pPr>
    <w:rPr>
      <w:sz w:val="20"/>
      <w:szCs w:val="20"/>
    </w:rPr>
  </w:style>
  <w:style w:type="character" w:customStyle="1" w:styleId="CommentTextChar">
    <w:name w:val="Comment Text Char"/>
    <w:basedOn w:val="DefaultParagraphFont"/>
    <w:link w:val="CommentText"/>
    <w:uiPriority w:val="99"/>
    <w:rsid w:val="006E7A0E"/>
    <w:rPr>
      <w:sz w:val="20"/>
      <w:szCs w:val="20"/>
    </w:rPr>
  </w:style>
  <w:style w:type="paragraph" w:styleId="CommentSubject">
    <w:name w:val="annotation subject"/>
    <w:basedOn w:val="CommentText"/>
    <w:next w:val="CommentText"/>
    <w:link w:val="CommentSubjectChar"/>
    <w:uiPriority w:val="99"/>
    <w:semiHidden/>
    <w:unhideWhenUsed/>
    <w:rsid w:val="006E7A0E"/>
    <w:rPr>
      <w:b/>
      <w:bCs/>
    </w:rPr>
  </w:style>
  <w:style w:type="character" w:customStyle="1" w:styleId="CommentSubjectChar">
    <w:name w:val="Comment Subject Char"/>
    <w:basedOn w:val="CommentTextChar"/>
    <w:link w:val="CommentSubject"/>
    <w:uiPriority w:val="99"/>
    <w:semiHidden/>
    <w:rsid w:val="006E7A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2771</Words>
  <Characters>15799</Characters>
  <Application>Microsoft Office Word</Application>
  <DocSecurity>0</DocSecurity>
  <Lines>131</Lines>
  <Paragraphs>37</Paragraphs>
  <ScaleCrop>false</ScaleCrop>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Huang</dc:creator>
  <cp:lastModifiedBy>Ryan Huang</cp:lastModifiedBy>
  <cp:revision>87</cp:revision>
  <dcterms:created xsi:type="dcterms:W3CDTF">2022-11-07T19:59:00Z</dcterms:created>
  <dcterms:modified xsi:type="dcterms:W3CDTF">2022-11-07T22:53:00Z</dcterms:modified>
</cp:coreProperties>
</file>