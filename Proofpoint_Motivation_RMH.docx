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386F" w:rsidRDefault="00EF6413">
      <w:pPr>
        <w:rPr>
          <w:rFonts w:ascii="Times New Roman" w:eastAsia="Times New Roman" w:hAnsi="Times New Roman" w:cs="Times New Roman"/>
          <w:b/>
          <w:sz w:val="30"/>
          <w:szCs w:val="30"/>
        </w:rPr>
      </w:pPr>
      <w:commentRangeStart w:id="4"/>
      <w:r>
        <w:rPr>
          <w:rFonts w:ascii="Times New Roman" w:eastAsia="Times New Roman" w:hAnsi="Times New Roman" w:cs="Times New Roman"/>
          <w:b/>
          <w:sz w:val="30"/>
          <w:szCs w:val="30"/>
        </w:rPr>
        <w:t>Project Motivations</w:t>
      </w:r>
      <w:commentRangeEnd w:id="4"/>
      <w:r w:rsidR="00223D36">
        <w:rPr>
          <w:rStyle w:val="CommentReference"/>
        </w:rPr>
        <w:commentReference w:id="4"/>
      </w:r>
    </w:p>
    <w:p w14:paraId="00000002" w14:textId="77777777" w:rsidR="009F386F" w:rsidRDefault="00EF641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Members: </w:t>
      </w:r>
      <w:r>
        <w:rPr>
          <w:rFonts w:ascii="Times New Roman" w:eastAsia="Times New Roman" w:hAnsi="Times New Roman" w:cs="Times New Roman"/>
          <w:sz w:val="24"/>
          <w:szCs w:val="24"/>
        </w:rPr>
        <w:t>Dauren, Himangshu, Satvik, Tigran</w:t>
      </w:r>
    </w:p>
    <w:p w14:paraId="00000003" w14:textId="77777777" w:rsidR="009F386F" w:rsidRDefault="009F386F">
      <w:pPr>
        <w:rPr>
          <w:rFonts w:ascii="Times New Roman" w:eastAsia="Times New Roman" w:hAnsi="Times New Roman" w:cs="Times New Roman"/>
          <w:b/>
          <w:sz w:val="28"/>
          <w:szCs w:val="28"/>
        </w:rPr>
      </w:pPr>
    </w:p>
    <w:p w14:paraId="00000004" w14:textId="77777777" w:rsidR="009F386F" w:rsidRDefault="00EF6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purpose of your project? What will you achieve?</w:t>
      </w:r>
    </w:p>
    <w:p w14:paraId="00000005" w14:textId="01137A7F" w:rsidR="009F386F" w:rsidRDefault="00EF6413">
      <w:pPr>
        <w:rPr>
          <w:rFonts w:ascii="Times New Roman" w:eastAsia="Times New Roman" w:hAnsi="Times New Roman" w:cs="Times New Roman"/>
          <w:sz w:val="24"/>
          <w:szCs w:val="24"/>
        </w:rPr>
      </w:pPr>
      <w:del w:id="5" w:author="Ryan Huang" w:date="2022-09-26T21:33:00Z">
        <w:r>
          <w:rPr>
            <w:rFonts w:ascii="Times New Roman" w:eastAsia="Times New Roman" w:hAnsi="Times New Roman" w:cs="Times New Roman"/>
            <w:sz w:val="24"/>
            <w:szCs w:val="24"/>
          </w:rPr>
          <w:delText xml:space="preserve">This project's goal is to develop a novel prediction churn reduction method. </w:delText>
        </w:r>
      </w:del>
      <w:r>
        <w:rPr>
          <w:rFonts w:ascii="Times New Roman" w:eastAsia="Times New Roman" w:hAnsi="Times New Roman" w:cs="Times New Roman"/>
          <w:sz w:val="24"/>
          <w:szCs w:val="24"/>
        </w:rPr>
        <w:t xml:space="preserve">Prediction churn is </w:t>
      </w:r>
      <w:commentRangeStart w:id="6"/>
      <w:r>
        <w:rPr>
          <w:rFonts w:ascii="Times New Roman" w:eastAsia="Times New Roman" w:hAnsi="Times New Roman" w:cs="Times New Roman"/>
          <w:sz w:val="24"/>
          <w:szCs w:val="24"/>
        </w:rPr>
        <w:t>the divergence in predictions made by a machine learning model after it has been retrained on new data</w:t>
      </w:r>
      <w:commentRangeEnd w:id="6"/>
      <w:r w:rsidR="000950FD">
        <w:rPr>
          <w:rStyle w:val="CommentReference"/>
        </w:rPr>
        <w:commentReference w:id="6"/>
      </w:r>
      <w:r>
        <w:rPr>
          <w:rFonts w:ascii="Times New Roman" w:eastAsia="Times New Roman" w:hAnsi="Times New Roman" w:cs="Times New Roman"/>
          <w:sz w:val="24"/>
          <w:szCs w:val="24"/>
        </w:rPr>
        <w:t xml:space="preserve">. Churn needs to be minimized in order to keep model predictions more consistent for smooth operation of downstream tasks. Reduced churn also allows better insight into model performance and model behavior. </w:t>
      </w:r>
      <w:del w:id="7" w:author="Ryan Huang" w:date="2022-09-26T21:33:00Z">
        <w:r>
          <w:rPr>
            <w:rFonts w:ascii="Times New Roman" w:eastAsia="Times New Roman" w:hAnsi="Times New Roman" w:cs="Times New Roman"/>
            <w:sz w:val="24"/>
            <w:szCs w:val="24"/>
          </w:rPr>
          <w:delText>Our results will also be made available to the client and the broader public through an open-source package.</w:delText>
        </w:r>
      </w:del>
    </w:p>
    <w:p w14:paraId="00000006" w14:textId="77777777" w:rsidR="009F386F" w:rsidRDefault="009F386F">
      <w:pPr>
        <w:rPr>
          <w:rFonts w:ascii="Times New Roman" w:eastAsia="Times New Roman" w:hAnsi="Times New Roman" w:cs="Times New Roman"/>
          <w:sz w:val="24"/>
          <w:szCs w:val="24"/>
        </w:rPr>
      </w:pPr>
    </w:p>
    <w:p w14:paraId="00000007" w14:textId="68462EAD" w:rsidR="009F386F" w:rsidRDefault="00EF6413">
      <w:pPr>
        <w:rPr>
          <w:rFonts w:ascii="Times New Roman" w:eastAsia="Times New Roman" w:hAnsi="Times New Roman" w:cs="Times New Roman"/>
          <w:sz w:val="24"/>
          <w:szCs w:val="24"/>
        </w:rPr>
      </w:pPr>
      <w:del w:id="8" w:author="Ryan Huang" w:date="2022-09-26T21:33:00Z">
        <w:r>
          <w:rPr>
            <w:rFonts w:ascii="Times New Roman" w:eastAsia="Times New Roman" w:hAnsi="Times New Roman" w:cs="Times New Roman"/>
            <w:sz w:val="24"/>
            <w:szCs w:val="24"/>
          </w:rPr>
          <w:delText xml:space="preserve">We will gain a strong understanding of the weaknesses and areas for improvement in the existing prediction churn literature. </w:delText>
        </w:r>
      </w:del>
      <w:r>
        <w:rPr>
          <w:rFonts w:ascii="Times New Roman" w:eastAsia="Times New Roman" w:hAnsi="Times New Roman" w:cs="Times New Roman"/>
          <w:sz w:val="24"/>
          <w:szCs w:val="24"/>
        </w:rPr>
        <w:t xml:space="preserve">It will also enable us </w:t>
      </w:r>
      <w:del w:id="9" w:author="Ryan Huang" w:date="2022-09-26T21:33:00Z">
        <w:r>
          <w:rPr>
            <w:rFonts w:ascii="Times New Roman" w:eastAsia="Times New Roman" w:hAnsi="Times New Roman" w:cs="Times New Roman"/>
            <w:sz w:val="24"/>
            <w:szCs w:val="24"/>
          </w:rPr>
          <w:delText>in determining</w:delText>
        </w:r>
      </w:del>
      <w:ins w:id="10" w:author="Ryan Huang" w:date="2022-09-26T21:33:00Z">
        <w:r>
          <w:rPr>
            <w:rFonts w:ascii="Times New Roman" w:eastAsia="Times New Roman" w:hAnsi="Times New Roman" w:cs="Times New Roman"/>
            <w:sz w:val="24"/>
            <w:szCs w:val="24"/>
          </w:rPr>
          <w:t>determin</w:t>
        </w:r>
        <w:r w:rsidR="004925C3">
          <w:rPr>
            <w:rFonts w:ascii="Times New Roman" w:eastAsia="Times New Roman" w:hAnsi="Times New Roman" w:cs="Times New Roman"/>
            <w:sz w:val="24"/>
            <w:szCs w:val="24"/>
          </w:rPr>
          <w:t>e</w:t>
        </w:r>
      </w:ins>
      <w:r>
        <w:rPr>
          <w:rFonts w:ascii="Times New Roman" w:eastAsia="Times New Roman" w:hAnsi="Times New Roman" w:cs="Times New Roman"/>
          <w:sz w:val="24"/>
          <w:szCs w:val="24"/>
        </w:rPr>
        <w:t xml:space="preserve"> how to design a new algorithm based on past deficiencies identified in </w:t>
      </w:r>
      <w:commentRangeStart w:id="11"/>
      <w:r>
        <w:rPr>
          <w:rFonts w:ascii="Times New Roman" w:eastAsia="Times New Roman" w:hAnsi="Times New Roman" w:cs="Times New Roman"/>
          <w:sz w:val="24"/>
          <w:szCs w:val="24"/>
        </w:rPr>
        <w:t>our literature review</w:t>
      </w:r>
      <w:commentRangeEnd w:id="11"/>
      <w:r w:rsidR="00FD62DA">
        <w:rPr>
          <w:rStyle w:val="CommentReference"/>
        </w:rPr>
        <w:commentReference w:id="11"/>
      </w:r>
      <w:r>
        <w:rPr>
          <w:rFonts w:ascii="Times New Roman" w:eastAsia="Times New Roman" w:hAnsi="Times New Roman" w:cs="Times New Roman"/>
          <w:sz w:val="24"/>
          <w:szCs w:val="24"/>
        </w:rPr>
        <w:t xml:space="preserve">. We will also learn how to write industry-standard code in the development of the churn reduction package. </w:t>
      </w:r>
    </w:p>
    <w:p w14:paraId="00000008" w14:textId="77777777" w:rsidR="009F386F" w:rsidRDefault="009F386F">
      <w:pPr>
        <w:rPr>
          <w:rFonts w:ascii="Times New Roman" w:eastAsia="Times New Roman" w:hAnsi="Times New Roman" w:cs="Times New Roman"/>
          <w:sz w:val="24"/>
          <w:szCs w:val="24"/>
        </w:rPr>
      </w:pPr>
    </w:p>
    <w:p w14:paraId="00000009" w14:textId="77777777" w:rsidR="009F386F" w:rsidRDefault="00EF6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is this project a valuable pursuit and who will it serve?</w:t>
      </w:r>
    </w:p>
    <w:p w14:paraId="0000000A" w14:textId="77777777" w:rsidR="009F386F" w:rsidRDefault="00EF64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valuable since the techniques we propose will result in </w:t>
      </w:r>
      <w:commentRangeStart w:id="12"/>
      <w:r>
        <w:rPr>
          <w:rFonts w:ascii="Times New Roman" w:eastAsia="Times New Roman" w:hAnsi="Times New Roman" w:cs="Times New Roman"/>
          <w:sz w:val="24"/>
          <w:szCs w:val="24"/>
        </w:rPr>
        <w:t>a significant improvement in topic prediction churn in general.</w:t>
      </w:r>
      <w:commentRangeEnd w:id="12"/>
      <w:r w:rsidR="00237F83">
        <w:rPr>
          <w:rStyle w:val="CommentReference"/>
        </w:rPr>
        <w:commentReference w:id="12"/>
      </w:r>
      <w:r>
        <w:rPr>
          <w:rFonts w:ascii="Times New Roman" w:eastAsia="Times New Roman" w:hAnsi="Times New Roman" w:cs="Times New Roman"/>
          <w:sz w:val="24"/>
          <w:szCs w:val="24"/>
        </w:rPr>
        <w:t xml:space="preserve"> The creation and characterization of model training algorithms that reduce "noisy" prediction churn is a nascent ML research field with potentially critical impact both </w:t>
      </w:r>
      <w:commentRangeStart w:id="13"/>
      <w:r>
        <w:rPr>
          <w:rFonts w:ascii="Times New Roman" w:eastAsia="Times New Roman" w:hAnsi="Times New Roman" w:cs="Times New Roman"/>
          <w:sz w:val="24"/>
          <w:szCs w:val="24"/>
        </w:rPr>
        <w:t>to Proofpoint and to any industry which employs ML models at large</w:t>
      </w:r>
      <w:commentRangeEnd w:id="13"/>
      <w:r w:rsidR="009E584A">
        <w:rPr>
          <w:rStyle w:val="CommentReference"/>
        </w:rPr>
        <w:commentReference w:id="13"/>
      </w:r>
      <w:r>
        <w:rPr>
          <w:rFonts w:ascii="Times New Roman" w:eastAsia="Times New Roman" w:hAnsi="Times New Roman" w:cs="Times New Roman"/>
          <w:sz w:val="24"/>
          <w:szCs w:val="24"/>
        </w:rPr>
        <w:t>.</w:t>
      </w:r>
    </w:p>
    <w:p w14:paraId="0000000B" w14:textId="427998BA" w:rsidR="009F386F" w:rsidRDefault="00EF6413">
      <w:pPr>
        <w:rPr>
          <w:rFonts w:ascii="Times New Roman" w:eastAsia="Times New Roman" w:hAnsi="Times New Roman" w:cs="Times New Roman"/>
          <w:sz w:val="24"/>
          <w:szCs w:val="24"/>
        </w:rPr>
      </w:pPr>
      <w:commentRangeStart w:id="14"/>
      <w:del w:id="15" w:author="Ryan Huang" w:date="2022-09-26T21:34:00Z">
        <w:r w:rsidDel="00246F85">
          <w:rPr>
            <w:rFonts w:ascii="Times New Roman" w:eastAsia="Times New Roman" w:hAnsi="Times New Roman" w:cs="Times New Roman"/>
            <w:sz w:val="24"/>
            <w:szCs w:val="24"/>
          </w:rPr>
          <w:delText>As a result, it is intended that our</w:delText>
        </w:r>
      </w:del>
      <w:ins w:id="16" w:author="Ryan Huang" w:date="2022-09-26T21:34:00Z">
        <w:r w:rsidR="00246F85">
          <w:rPr>
            <w:rFonts w:ascii="Times New Roman" w:eastAsia="Times New Roman" w:hAnsi="Times New Roman" w:cs="Times New Roman"/>
            <w:sz w:val="24"/>
            <w:szCs w:val="24"/>
          </w:rPr>
          <w:t>Our</w:t>
        </w:r>
      </w:ins>
      <w:r>
        <w:rPr>
          <w:rFonts w:ascii="Times New Roman" w:eastAsia="Times New Roman" w:hAnsi="Times New Roman" w:cs="Times New Roman"/>
          <w:sz w:val="24"/>
          <w:szCs w:val="24"/>
        </w:rPr>
        <w:t xml:space="preserve"> work </w:t>
      </w:r>
      <w:ins w:id="17" w:author="Ryan Huang" w:date="2022-09-26T21:34:00Z">
        <w:r w:rsidR="00246F85">
          <w:rPr>
            <w:rFonts w:ascii="Times New Roman" w:eastAsia="Times New Roman" w:hAnsi="Times New Roman" w:cs="Times New Roman"/>
            <w:sz w:val="24"/>
            <w:szCs w:val="24"/>
          </w:rPr>
          <w:t xml:space="preserve">will </w:t>
        </w:r>
      </w:ins>
      <w:r>
        <w:rPr>
          <w:rFonts w:ascii="Times New Roman" w:eastAsia="Times New Roman" w:hAnsi="Times New Roman" w:cs="Times New Roman"/>
          <w:sz w:val="24"/>
          <w:szCs w:val="24"/>
        </w:rPr>
        <w:t xml:space="preserve">serve as a starting point for </w:t>
      </w:r>
      <w:del w:id="18" w:author="Ryan Huang" w:date="2022-09-26T21:34:00Z">
        <w:r w:rsidDel="00EF6413">
          <w:rPr>
            <w:rFonts w:ascii="Times New Roman" w:eastAsia="Times New Roman" w:hAnsi="Times New Roman" w:cs="Times New Roman"/>
            <w:sz w:val="24"/>
            <w:szCs w:val="24"/>
          </w:rPr>
          <w:delText>our client proof</w:delText>
        </w:r>
      </w:del>
      <w:ins w:id="19" w:author="Ryan Huang" w:date="2022-09-26T21:34:00Z">
        <w:r>
          <w:rPr>
            <w:rFonts w:ascii="Times New Roman" w:eastAsia="Times New Roman" w:hAnsi="Times New Roman" w:cs="Times New Roman"/>
            <w:sz w:val="24"/>
            <w:szCs w:val="24"/>
          </w:rPr>
          <w:t>Proofpoint</w:t>
        </w:r>
      </w:ins>
      <w:del w:id="20" w:author="Ryan Huang" w:date="2022-09-26T21:34:00Z">
        <w:r w:rsidDel="00EF6413">
          <w:rPr>
            <w:rFonts w:ascii="Times New Roman" w:eastAsia="Times New Roman" w:hAnsi="Times New Roman" w:cs="Times New Roman"/>
            <w:sz w:val="24"/>
            <w:szCs w:val="24"/>
          </w:rPr>
          <w:delText xml:space="preserve"> point</w:delText>
        </w:r>
      </w:del>
      <w:r>
        <w:rPr>
          <w:rFonts w:ascii="Times New Roman" w:eastAsia="Times New Roman" w:hAnsi="Times New Roman" w:cs="Times New Roman"/>
          <w:sz w:val="24"/>
          <w:szCs w:val="24"/>
        </w:rPr>
        <w:t xml:space="preserve">, a leading global cybersecurity and compliance company, to implement/analyze the methodologies we propose, as well as for other researchers working on or planning to work on prediction churn. </w:t>
      </w:r>
      <w:commentRangeEnd w:id="14"/>
      <w:r w:rsidR="009E584A">
        <w:rPr>
          <w:rStyle w:val="CommentReference"/>
        </w:rPr>
        <w:commentReference w:id="14"/>
      </w:r>
    </w:p>
    <w:p w14:paraId="0000000C" w14:textId="77777777" w:rsidR="009F386F" w:rsidRDefault="00EF641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D" w14:textId="77777777" w:rsidR="009F386F" w:rsidRDefault="009F386F">
      <w:pPr>
        <w:rPr>
          <w:rFonts w:ascii="Times New Roman" w:eastAsia="Times New Roman" w:hAnsi="Times New Roman" w:cs="Times New Roman"/>
          <w:sz w:val="24"/>
          <w:szCs w:val="24"/>
        </w:rPr>
      </w:pPr>
    </w:p>
    <w:p w14:paraId="0000000E" w14:textId="77777777" w:rsidR="009F386F" w:rsidRDefault="00EF6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similar work has already been done?</w:t>
      </w:r>
    </w:p>
    <w:p w14:paraId="0000000F" w14:textId="77777777" w:rsidR="009F386F" w:rsidRDefault="00EF6413">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Similar studies have been conducted in prediction churn using </w:t>
      </w:r>
      <w:commentRangeStart w:id="21"/>
      <w:r>
        <w:rPr>
          <w:rFonts w:ascii="Times New Roman" w:eastAsia="Times New Roman" w:hAnsi="Times New Roman" w:cs="Times New Roman"/>
          <w:sz w:val="24"/>
          <w:szCs w:val="24"/>
        </w:rPr>
        <w:t>distillation techniques, locally adaptive label smoothing and the anchor method</w:t>
      </w:r>
      <w:commentRangeEnd w:id="21"/>
      <w:r w:rsidR="0074105D">
        <w:rPr>
          <w:rStyle w:val="CommentReference"/>
        </w:rPr>
        <w:commentReference w:id="21"/>
      </w:r>
      <w:r>
        <w:rPr>
          <w:rFonts w:ascii="Times New Roman" w:eastAsia="Times New Roman" w:hAnsi="Times New Roman" w:cs="Times New Roman"/>
          <w:sz w:val="24"/>
          <w:szCs w:val="24"/>
        </w:rPr>
        <w:t xml:space="preserve">. The literature is limited on the topic of churn, however there are other bodies of work that deal with similar topics such as model instability and model confidence.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0000010" w14:textId="77777777" w:rsidR="009F386F" w:rsidRDefault="00EF641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1" w14:textId="77777777" w:rsidR="009F386F" w:rsidRDefault="00EF641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2" w14:textId="77777777" w:rsidR="009F386F" w:rsidRDefault="00EF641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3" w14:textId="77777777" w:rsidR="009F386F" w:rsidRDefault="00EF641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sectPr w:rsidR="009F386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yan Huang" w:date="2022-09-26T21:28:00Z" w:initials="RH">
    <w:p w14:paraId="127586A2" w14:textId="77777777" w:rsidR="00223D36" w:rsidRDefault="00223D36">
      <w:pPr>
        <w:pStyle w:val="CommentText"/>
      </w:pPr>
      <w:r>
        <w:rPr>
          <w:rStyle w:val="CommentReference"/>
        </w:rPr>
        <w:annotationRef/>
      </w:r>
      <w:r>
        <w:t>While you have technically answered the main questions, the answers could use more specificity and be presented in a logical format so that your ideas flow together. You also lacked proper context as to why this topic is essential. You begin to define what the problem is, but the reader never really gets an answer to "so what?" Similarly, you never make a strong case for the value to Proofpoint. How would improving ML models help Proofpoint? Show us an example.</w:t>
      </w:r>
    </w:p>
    <w:p w14:paraId="41BAB9DC" w14:textId="77777777" w:rsidR="00223D36" w:rsidRDefault="00223D36">
      <w:pPr>
        <w:pStyle w:val="CommentText"/>
      </w:pPr>
    </w:p>
    <w:p w14:paraId="0FBEF02F" w14:textId="77777777" w:rsidR="00223D36" w:rsidRDefault="00223D36" w:rsidP="008B71A4">
      <w:pPr>
        <w:pStyle w:val="CommentText"/>
      </w:pPr>
      <w:r>
        <w:t>Although not required, starting broadly and ending with your specific objectives, as suggested in lecture, would have improved your writing so that it's clear why this topic is important and how Proofpoint will benefit.</w:t>
      </w:r>
    </w:p>
  </w:comment>
  <w:comment w:id="6" w:author="Ryan Huang" w:date="2022-09-26T21:20:00Z" w:initials="RH">
    <w:p w14:paraId="35524BC9" w14:textId="46B1853E" w:rsidR="000950FD" w:rsidRDefault="000950FD" w:rsidP="007F05D2">
      <w:pPr>
        <w:pStyle w:val="CommentText"/>
      </w:pPr>
      <w:r>
        <w:rPr>
          <w:rStyle w:val="CommentReference"/>
        </w:rPr>
        <w:annotationRef/>
      </w:r>
      <w:r>
        <w:t>Can you give an example?</w:t>
      </w:r>
    </w:p>
  </w:comment>
  <w:comment w:id="11" w:author="Ryan Huang" w:date="2022-09-26T20:37:00Z" w:initials="RH">
    <w:p w14:paraId="1F4EED98" w14:textId="27E3097C" w:rsidR="00FD62DA" w:rsidRDefault="00FD62DA" w:rsidP="000E2D43">
      <w:pPr>
        <w:pStyle w:val="CommentText"/>
      </w:pPr>
      <w:r>
        <w:rPr>
          <w:rStyle w:val="CommentReference"/>
        </w:rPr>
        <w:annotationRef/>
      </w:r>
      <w:r>
        <w:t>What literature review? This document should be demonstrating your review.</w:t>
      </w:r>
    </w:p>
  </w:comment>
  <w:comment w:id="12" w:author="Ryan Huang" w:date="2022-09-26T21:21:00Z" w:initials="RH">
    <w:p w14:paraId="142AC865" w14:textId="77777777" w:rsidR="00603D81" w:rsidRDefault="00237F83" w:rsidP="008173D7">
      <w:pPr>
        <w:pStyle w:val="CommentText"/>
      </w:pPr>
      <w:r>
        <w:rPr>
          <w:rStyle w:val="CommentReference"/>
        </w:rPr>
        <w:annotationRef/>
      </w:r>
      <w:r w:rsidR="00603D81">
        <w:t>Improvement how? Be specific</w:t>
      </w:r>
    </w:p>
  </w:comment>
  <w:comment w:id="13" w:author="Ryan Huang" w:date="2022-09-26T21:22:00Z" w:initials="RH">
    <w:p w14:paraId="556C6E4C" w14:textId="772C00EC" w:rsidR="009E584A" w:rsidRDefault="009E584A" w:rsidP="00607A4C">
      <w:pPr>
        <w:pStyle w:val="CommentText"/>
      </w:pPr>
      <w:r>
        <w:rPr>
          <w:rStyle w:val="CommentReference"/>
        </w:rPr>
        <w:annotationRef/>
      </w:r>
      <w:r>
        <w:t>How? This is an example of show don't tell. You just tell us it's important without showing us how.</w:t>
      </w:r>
    </w:p>
  </w:comment>
  <w:comment w:id="14" w:author="Ryan Huang" w:date="2022-09-26T21:22:00Z" w:initials="RH">
    <w:p w14:paraId="66F9E18E" w14:textId="77777777" w:rsidR="009E584A" w:rsidRDefault="009E584A" w:rsidP="001F1F21">
      <w:pPr>
        <w:pStyle w:val="CommentText"/>
      </w:pPr>
      <w:r>
        <w:rPr>
          <w:rStyle w:val="CommentReference"/>
        </w:rPr>
        <w:annotationRef/>
      </w:r>
      <w:r>
        <w:t>This doesn't really tell me anything.</w:t>
      </w:r>
    </w:p>
  </w:comment>
  <w:comment w:id="21" w:author="Ryan Huang" w:date="2022-09-26T20:34:00Z" w:initials="RH">
    <w:p w14:paraId="498E384C" w14:textId="77777777" w:rsidR="00A54343" w:rsidRDefault="0074105D" w:rsidP="00C005C5">
      <w:pPr>
        <w:pStyle w:val="CommentText"/>
      </w:pPr>
      <w:r>
        <w:rPr>
          <w:rStyle w:val="CommentReference"/>
        </w:rPr>
        <w:annotationRef/>
      </w:r>
      <w:r w:rsidR="00A54343">
        <w:t>References? What were the main outcomes and how does it inform your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EF02F" w15:done="0"/>
  <w15:commentEx w15:paraId="35524BC9" w15:done="0"/>
  <w15:commentEx w15:paraId="1F4EED98" w15:done="0"/>
  <w15:commentEx w15:paraId="142AC865" w15:done="0"/>
  <w15:commentEx w15:paraId="556C6E4C" w15:done="0"/>
  <w15:commentEx w15:paraId="66F9E18E" w15:done="0"/>
  <w15:commentEx w15:paraId="498E38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97ED" w16cex:dateUtc="2022-09-27T01:28:00Z"/>
  <w16cex:commentExtensible w16cex:durableId="26DC960F" w16cex:dateUtc="2022-09-27T01:20:00Z"/>
  <w16cex:commentExtensible w16cex:durableId="26DC8C00" w16cex:dateUtc="2022-09-27T00:37:00Z"/>
  <w16cex:commentExtensible w16cex:durableId="26DC966C" w16cex:dateUtc="2022-09-27T01:21:00Z"/>
  <w16cex:commentExtensible w16cex:durableId="26DC969E" w16cex:dateUtc="2022-09-27T01:22:00Z"/>
  <w16cex:commentExtensible w16cex:durableId="26DC96B1" w16cex:dateUtc="2022-09-27T01:22:00Z"/>
  <w16cex:commentExtensible w16cex:durableId="26DC8B70" w16cex:dateUtc="2022-09-27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EF02F" w16cid:durableId="26DC97ED"/>
  <w16cid:commentId w16cid:paraId="35524BC9" w16cid:durableId="26DC960F"/>
  <w16cid:commentId w16cid:paraId="1F4EED98" w16cid:durableId="26DC8C00"/>
  <w16cid:commentId w16cid:paraId="142AC865" w16cid:durableId="26DC966C"/>
  <w16cid:commentId w16cid:paraId="556C6E4C" w16cid:durableId="26DC969E"/>
  <w16cid:commentId w16cid:paraId="66F9E18E" w16cid:durableId="26DC96B1"/>
  <w16cid:commentId w16cid:paraId="498E384C" w16cid:durableId="26DC8B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Huang">
    <w15:presenceInfo w15:providerId="Windows Live" w15:userId="283246f1b7ae0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86F"/>
    <w:rsid w:val="000950FD"/>
    <w:rsid w:val="00223D36"/>
    <w:rsid w:val="00237F83"/>
    <w:rsid w:val="00246F85"/>
    <w:rsid w:val="00346873"/>
    <w:rsid w:val="00402643"/>
    <w:rsid w:val="004925C3"/>
    <w:rsid w:val="004A51B7"/>
    <w:rsid w:val="00603D81"/>
    <w:rsid w:val="0074105D"/>
    <w:rsid w:val="00783CB3"/>
    <w:rsid w:val="008C2D09"/>
    <w:rsid w:val="009E584A"/>
    <w:rsid w:val="009F386F"/>
    <w:rsid w:val="00A54343"/>
    <w:rsid w:val="00C37829"/>
    <w:rsid w:val="00E863BD"/>
    <w:rsid w:val="00EE5BDF"/>
    <w:rsid w:val="00EF6413"/>
    <w:rsid w:val="00FD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FC6A"/>
  <w15:docId w15:val="{4506D91A-71C2-44EE-B7F3-F4E73D74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83CB3"/>
    <w:pPr>
      <w:keepNext/>
      <w:keepLines/>
      <w:spacing w:before="400" w:after="120"/>
      <w:outlineLvl w:val="0"/>
      <w:pPrChange w:id="0" w:author="Ryan Huang" w:date="2022-09-26T21:33:00Z">
        <w:pPr>
          <w:keepNext/>
          <w:keepLines/>
          <w:spacing w:before="400" w:after="120" w:line="276" w:lineRule="auto"/>
          <w:outlineLvl w:val="0"/>
        </w:pPr>
      </w:pPrChange>
    </w:pPr>
    <w:rPr>
      <w:sz w:val="40"/>
      <w:szCs w:val="40"/>
      <w:rPrChange w:id="0" w:author="Ryan Huang" w:date="2022-09-26T21:33:00Z">
        <w:rPr>
          <w:rFonts w:ascii="Arial" w:eastAsia="Arial" w:hAnsi="Arial" w:cs="Arial"/>
          <w:sz w:val="40"/>
          <w:szCs w:val="40"/>
          <w:lang w:val="en" w:eastAsia="en-US" w:bidi="ar-SA"/>
        </w:rPr>
      </w:rPrChange>
    </w:rPr>
  </w:style>
  <w:style w:type="paragraph" w:styleId="Heading2">
    <w:name w:val="heading 2"/>
    <w:basedOn w:val="Normal"/>
    <w:next w:val="Normal"/>
    <w:uiPriority w:val="9"/>
    <w:semiHidden/>
    <w:unhideWhenUsed/>
    <w:qFormat/>
    <w:rsid w:val="00783CB3"/>
    <w:pPr>
      <w:keepNext/>
      <w:keepLines/>
      <w:spacing w:before="360" w:after="120"/>
      <w:outlineLvl w:val="1"/>
      <w:pPrChange w:id="1" w:author="Ryan Huang" w:date="2022-09-26T21:33:00Z">
        <w:pPr>
          <w:keepNext/>
          <w:keepLines/>
          <w:spacing w:before="360" w:after="120" w:line="276" w:lineRule="auto"/>
          <w:outlineLvl w:val="1"/>
        </w:pPr>
      </w:pPrChange>
    </w:pPr>
    <w:rPr>
      <w:sz w:val="32"/>
      <w:szCs w:val="32"/>
      <w:rPrChange w:id="1" w:author="Ryan Huang" w:date="2022-09-26T21:33:00Z">
        <w:rPr>
          <w:rFonts w:ascii="Arial" w:eastAsia="Arial" w:hAnsi="Arial" w:cs="Arial"/>
          <w:sz w:val="32"/>
          <w:szCs w:val="32"/>
          <w:lang w:val="en" w:eastAsia="en-US" w:bidi="ar-SA"/>
        </w:rPr>
      </w:rPrChange>
    </w:rPr>
  </w:style>
  <w:style w:type="paragraph" w:styleId="Heading3">
    <w:name w:val="heading 3"/>
    <w:basedOn w:val="Normal"/>
    <w:next w:val="Normal"/>
    <w:uiPriority w:val="9"/>
    <w:semiHidden/>
    <w:unhideWhenUsed/>
    <w:qFormat/>
    <w:rsid w:val="00783CB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83CB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83CB3"/>
    <w:pPr>
      <w:keepNext/>
      <w:keepLines/>
      <w:spacing w:before="240" w:after="80"/>
      <w:outlineLvl w:val="4"/>
    </w:pPr>
    <w:rPr>
      <w:color w:val="666666"/>
    </w:rPr>
  </w:style>
  <w:style w:type="paragraph" w:styleId="Heading6">
    <w:name w:val="heading 6"/>
    <w:basedOn w:val="Normal"/>
    <w:next w:val="Normal"/>
    <w:uiPriority w:val="9"/>
    <w:semiHidden/>
    <w:unhideWhenUsed/>
    <w:qFormat/>
    <w:rsid w:val="00783CB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83CB3"/>
    <w:pPr>
      <w:keepNext/>
      <w:keepLines/>
      <w:spacing w:after="60"/>
      <w:pPrChange w:id="2" w:author="Ryan Huang" w:date="2022-09-26T21:33:00Z">
        <w:pPr>
          <w:keepNext/>
          <w:keepLines/>
          <w:spacing w:after="60" w:line="276" w:lineRule="auto"/>
        </w:pPr>
      </w:pPrChange>
    </w:pPr>
    <w:rPr>
      <w:sz w:val="52"/>
      <w:szCs w:val="52"/>
      <w:rPrChange w:id="2" w:author="Ryan Huang" w:date="2022-09-26T21:33:00Z">
        <w:rPr>
          <w:rFonts w:ascii="Arial" w:eastAsia="Arial" w:hAnsi="Arial" w:cs="Arial"/>
          <w:sz w:val="52"/>
          <w:szCs w:val="52"/>
          <w:lang w:val="en" w:eastAsia="en-US" w:bidi="ar-SA"/>
        </w:rPr>
      </w:rPrChange>
    </w:rPr>
  </w:style>
  <w:style w:type="paragraph" w:styleId="Subtitle">
    <w:name w:val="Subtitle"/>
    <w:basedOn w:val="Normal"/>
    <w:next w:val="Normal"/>
    <w:uiPriority w:val="11"/>
    <w:qFormat/>
    <w:rsid w:val="00783CB3"/>
    <w:pPr>
      <w:keepNext/>
      <w:keepLines/>
      <w:spacing w:after="320"/>
      <w:pPrChange w:id="3" w:author="Ryan Huang" w:date="2022-09-26T21:33:00Z">
        <w:pPr>
          <w:keepNext/>
          <w:keepLines/>
          <w:spacing w:after="320" w:line="276" w:lineRule="auto"/>
        </w:pPr>
      </w:pPrChange>
    </w:pPr>
    <w:rPr>
      <w:color w:val="666666"/>
      <w:sz w:val="30"/>
      <w:szCs w:val="30"/>
      <w:rPrChange w:id="3" w:author="Ryan Huang" w:date="2022-09-26T21:33:00Z">
        <w:rPr>
          <w:rFonts w:ascii="Arial" w:eastAsia="Arial" w:hAnsi="Arial" w:cs="Arial"/>
          <w:color w:val="666666"/>
          <w:sz w:val="30"/>
          <w:szCs w:val="30"/>
          <w:lang w:val="en" w:eastAsia="en-US" w:bidi="ar-SA"/>
        </w:rPr>
      </w:rPrChange>
    </w:rPr>
  </w:style>
  <w:style w:type="character" w:styleId="CommentReference">
    <w:name w:val="annotation reference"/>
    <w:basedOn w:val="DefaultParagraphFont"/>
    <w:uiPriority w:val="99"/>
    <w:semiHidden/>
    <w:unhideWhenUsed/>
    <w:rsid w:val="0074105D"/>
    <w:rPr>
      <w:sz w:val="16"/>
      <w:szCs w:val="16"/>
    </w:rPr>
  </w:style>
  <w:style w:type="paragraph" w:styleId="CommentText">
    <w:name w:val="annotation text"/>
    <w:basedOn w:val="Normal"/>
    <w:link w:val="CommentTextChar"/>
    <w:uiPriority w:val="99"/>
    <w:unhideWhenUsed/>
    <w:rsid w:val="0074105D"/>
    <w:pPr>
      <w:spacing w:line="240" w:lineRule="auto"/>
    </w:pPr>
    <w:rPr>
      <w:sz w:val="20"/>
      <w:szCs w:val="20"/>
    </w:rPr>
  </w:style>
  <w:style w:type="character" w:customStyle="1" w:styleId="CommentTextChar">
    <w:name w:val="Comment Text Char"/>
    <w:basedOn w:val="DefaultParagraphFont"/>
    <w:link w:val="CommentText"/>
    <w:uiPriority w:val="99"/>
    <w:rsid w:val="0074105D"/>
    <w:rPr>
      <w:sz w:val="20"/>
      <w:szCs w:val="20"/>
    </w:rPr>
  </w:style>
  <w:style w:type="paragraph" w:styleId="CommentSubject">
    <w:name w:val="annotation subject"/>
    <w:basedOn w:val="CommentText"/>
    <w:next w:val="CommentText"/>
    <w:link w:val="CommentSubjectChar"/>
    <w:uiPriority w:val="99"/>
    <w:semiHidden/>
    <w:unhideWhenUsed/>
    <w:rsid w:val="0074105D"/>
    <w:rPr>
      <w:b/>
      <w:bCs/>
    </w:rPr>
  </w:style>
  <w:style w:type="character" w:customStyle="1" w:styleId="CommentSubjectChar">
    <w:name w:val="Comment Subject Char"/>
    <w:basedOn w:val="CommentTextChar"/>
    <w:link w:val="CommentSubject"/>
    <w:uiPriority w:val="99"/>
    <w:semiHidden/>
    <w:rsid w:val="0074105D"/>
    <w:rPr>
      <w:b/>
      <w:bCs/>
      <w:sz w:val="20"/>
      <w:szCs w:val="20"/>
    </w:rPr>
  </w:style>
  <w:style w:type="paragraph" w:styleId="Revision">
    <w:name w:val="Revision"/>
    <w:hidden/>
    <w:uiPriority w:val="99"/>
    <w:semiHidden/>
    <w:rsid w:val="00246F8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Huang</dc:creator>
  <cp:lastModifiedBy>Ryan Huang</cp:lastModifiedBy>
  <cp:revision>4</cp:revision>
  <dcterms:created xsi:type="dcterms:W3CDTF">2022-09-27T00:32:00Z</dcterms:created>
  <dcterms:modified xsi:type="dcterms:W3CDTF">2022-10-05T05:05:00Z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f3c8ee164efc71eb8808cdb40a0fffbcc9299535fed19b2059bee69419d25cfd</vt:lpwstr>
  </property>
</Properties>
</file>